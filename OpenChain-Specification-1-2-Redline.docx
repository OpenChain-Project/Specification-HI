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AE2B" w14:textId="77777777" w:rsidR="004569BA" w:rsidRDefault="004569BA"/>
    <w:p w14:paraId="129C9877" w14:textId="77777777" w:rsidR="004A26D4" w:rsidRDefault="004A26D4"/>
    <w:p w14:paraId="1C91D5D7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1C54CF5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9262128" w14:textId="46CA1C3C" w:rsidR="003858DE" w:rsidRPr="005C091D" w:rsidRDefault="00040D7D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del w:id="0" w:author="Renjish Kumar Ratna Kaleelazhicathu (Service Transformation)" w:date="2018-09-24T16:45:00Z">
        <w:r w:rsidRPr="005C091D" w:rsidDel="00897F36">
          <w:rPr>
            <w:rFonts w:ascii="Nirmala UI" w:hAnsi="Nirmala UI" w:cs="Nirmala UI" w:hint="cs"/>
            <w:color w:val="0070C0"/>
            <w:sz w:val="44"/>
            <w:szCs w:val="44"/>
          </w:rPr>
          <w:delText>ओपेनचेन</w:delText>
        </w:r>
        <w:r w:rsidRPr="005C091D" w:rsidDel="00897F36">
          <w:rPr>
            <w:rFonts w:ascii="Nirmala UI" w:hAnsi="Nirmala UI" w:cs="Nirmala UI"/>
            <w:color w:val="0070C0"/>
            <w:sz w:val="44"/>
            <w:szCs w:val="44"/>
          </w:rPr>
          <w:delText xml:space="preserve"> </w:delText>
        </w:r>
      </w:del>
      <w:ins w:id="1" w:author="Renjish Kumar Ratna Kaleelazhicathu (Service Transformation)" w:date="2018-09-24T16:45:00Z">
        <w:r w:rsidR="00897F36" w:rsidRPr="00897F36">
          <w:rPr>
            <w:rFonts w:ascii="Nirmala UI" w:hAnsi="Nirmala UI" w:cs="Nirmala UI" w:hint="cs"/>
            <w:color w:val="0070C0"/>
            <w:sz w:val="44"/>
            <w:szCs w:val="44"/>
          </w:rPr>
          <w:t>ओपनचेन</w:t>
        </w:r>
        <w:r w:rsidR="00897F36" w:rsidRPr="00897F36">
          <w:rPr>
            <w:rFonts w:ascii="Nirmala UI" w:hAnsi="Nirmala UI" w:cs="Nirmala UI"/>
            <w:color w:val="0070C0"/>
            <w:sz w:val="44"/>
            <w:szCs w:val="44"/>
          </w:rPr>
          <w:t xml:space="preserve"> </w:t>
        </w:r>
      </w:ins>
      <w:r w:rsidR="00D765C6" w:rsidRPr="005C091D">
        <w:rPr>
          <w:rFonts w:ascii="Nirmala UI" w:hAnsi="Nirmala UI" w:cs="Nirmala UI"/>
          <w:color w:val="0070C0"/>
          <w:sz w:val="44"/>
          <w:szCs w:val="44"/>
        </w:rPr>
        <w:t xml:space="preserve">विनिर्देश </w:t>
      </w:r>
    </w:p>
    <w:p w14:paraId="36D2C051" w14:textId="77777777" w:rsidR="00040D7D" w:rsidRPr="005C091D" w:rsidRDefault="00040D7D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r w:rsidRPr="005C091D">
        <w:rPr>
          <w:rFonts w:ascii="Nirmala UI" w:hAnsi="Nirmala UI" w:cs="Nirmala UI"/>
          <w:color w:val="0070C0"/>
          <w:sz w:val="44"/>
          <w:szCs w:val="44"/>
        </w:rPr>
        <w:t xml:space="preserve">संस्करण 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१</w:t>
      </w:r>
      <w:r w:rsidRPr="005C091D">
        <w:rPr>
          <w:rFonts w:ascii="Nirmala UI" w:hAnsi="Nirmala UI" w:cs="Nirmala UI"/>
          <w:color w:val="0070C0"/>
          <w:sz w:val="44"/>
          <w:szCs w:val="44"/>
        </w:rPr>
        <w:t>.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२</w:t>
      </w:r>
    </w:p>
    <w:p w14:paraId="4E28B386" w14:textId="77777777" w:rsidR="00040D7D" w:rsidRDefault="00040D7D" w:rsidP="00040D7D">
      <w:pPr>
        <w:rPr>
          <w:rFonts w:ascii="Nirmala UI" w:hAnsi="Nirmala UI" w:cs="Nirmala UI"/>
        </w:rPr>
      </w:pPr>
    </w:p>
    <w:p w14:paraId="0A7BFC31" w14:textId="77777777" w:rsidR="00040D7D" w:rsidRDefault="00040D7D" w:rsidP="00040D7D">
      <w:pPr>
        <w:rPr>
          <w:rFonts w:ascii="Nirmala UI" w:hAnsi="Nirmala UI" w:cs="Nirmala UI"/>
        </w:rPr>
      </w:pPr>
    </w:p>
    <w:p w14:paraId="5186957A" w14:textId="77777777" w:rsidR="00040D7D" w:rsidRDefault="00040D7D" w:rsidP="00040D7D">
      <w:pPr>
        <w:rPr>
          <w:rFonts w:ascii="Nirmala UI" w:hAnsi="Nirmala UI" w:cs="Nirmala UI"/>
        </w:rPr>
      </w:pPr>
    </w:p>
    <w:p w14:paraId="33215392" w14:textId="77777777" w:rsidR="00040D7D" w:rsidRDefault="00040D7D" w:rsidP="00040D7D">
      <w:pPr>
        <w:rPr>
          <w:rFonts w:ascii="Nirmala UI" w:hAnsi="Nirmala UI" w:cs="Nirmala UI"/>
        </w:rPr>
      </w:pPr>
    </w:p>
    <w:p w14:paraId="208FD13F" w14:textId="77777777" w:rsidR="00040D7D" w:rsidRPr="00661252" w:rsidRDefault="00661252" w:rsidP="00661252">
      <w:pPr>
        <w:jc w:val="center"/>
        <w:rPr>
          <w:rFonts w:ascii="Times New Roman" w:hAnsi="Times New Roman" w:cs="Times New Roman"/>
          <w:sz w:val="72"/>
          <w:szCs w:val="72"/>
        </w:rPr>
      </w:pPr>
      <w:r w:rsidRPr="00661252">
        <w:rPr>
          <w:rFonts w:ascii="Times New Roman" w:hAnsi="Times New Roman" w:cs="Times New Roman"/>
          <w:sz w:val="72"/>
          <w:szCs w:val="72"/>
        </w:rPr>
        <w:t>THIS IS A DRAFT</w:t>
      </w:r>
    </w:p>
    <w:p w14:paraId="485B231F" w14:textId="77777777" w:rsidR="00661252" w:rsidRPr="00661252" w:rsidRDefault="00661252" w:rsidP="00040D7D">
      <w:pPr>
        <w:rPr>
          <w:rFonts w:ascii="Times New Roman" w:hAnsi="Times New Roman" w:cs="Times New Roman"/>
        </w:rPr>
      </w:pPr>
    </w:p>
    <w:p w14:paraId="6B5F2FCE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Cannot read this document? Install the font Nirmala UI:</w:t>
      </w:r>
    </w:p>
    <w:p w14:paraId="3DB9DFFB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https://www.wfonts.com/font/nirmala-ui</w:t>
      </w:r>
    </w:p>
    <w:p w14:paraId="1ED27AA0" w14:textId="77777777" w:rsidR="00040D7D" w:rsidRDefault="00040D7D" w:rsidP="00040D7D">
      <w:pPr>
        <w:rPr>
          <w:rFonts w:ascii="Nirmala UI" w:hAnsi="Nirmala UI" w:cs="Nirmala UI"/>
        </w:rPr>
      </w:pPr>
    </w:p>
    <w:p w14:paraId="0BB708D2" w14:textId="77777777" w:rsidR="00040D7D" w:rsidRDefault="00040D7D" w:rsidP="00040D7D">
      <w:pPr>
        <w:rPr>
          <w:rFonts w:ascii="Nirmala UI" w:hAnsi="Nirmala UI" w:cs="Nirmala UI"/>
        </w:rPr>
      </w:pPr>
    </w:p>
    <w:p w14:paraId="07DA18B7" w14:textId="77777777" w:rsidR="00040D7D" w:rsidRDefault="00040D7D" w:rsidP="00040D7D">
      <w:pPr>
        <w:rPr>
          <w:rFonts w:ascii="Nirmala UI" w:hAnsi="Nirmala UI" w:cs="Nirmala UI"/>
        </w:rPr>
      </w:pPr>
    </w:p>
    <w:p w14:paraId="54F2CF57" w14:textId="77777777" w:rsidR="00040D7D" w:rsidRDefault="00040D7D" w:rsidP="00040D7D">
      <w:pPr>
        <w:rPr>
          <w:rFonts w:ascii="Nirmala UI" w:hAnsi="Nirmala UI" w:cs="Nirmala UI"/>
        </w:rPr>
      </w:pPr>
    </w:p>
    <w:p w14:paraId="0209128D" w14:textId="77777777" w:rsidR="00040D7D" w:rsidRDefault="00040D7D" w:rsidP="00040D7D">
      <w:pPr>
        <w:rPr>
          <w:rFonts w:ascii="Nirmala UI" w:hAnsi="Nirmala UI" w:cs="Nirmala UI"/>
        </w:rPr>
      </w:pPr>
    </w:p>
    <w:p w14:paraId="31196BD0" w14:textId="77777777" w:rsidR="00040D7D" w:rsidRDefault="00040D7D" w:rsidP="00040D7D">
      <w:pPr>
        <w:rPr>
          <w:rFonts w:ascii="Nirmala UI" w:hAnsi="Nirmala UI" w:cs="Nirmala UI"/>
        </w:rPr>
      </w:pPr>
    </w:p>
    <w:p w14:paraId="3749D412" w14:textId="77777777" w:rsidR="00040D7D" w:rsidRDefault="00040D7D" w:rsidP="00040D7D">
      <w:pPr>
        <w:rPr>
          <w:rFonts w:ascii="Nirmala UI" w:hAnsi="Nirmala UI" w:cs="Nirmala UI"/>
        </w:rPr>
      </w:pPr>
    </w:p>
    <w:p w14:paraId="2659884A" w14:textId="77777777" w:rsidR="00040D7D" w:rsidRDefault="00040D7D" w:rsidP="00040D7D">
      <w:pPr>
        <w:rPr>
          <w:rFonts w:ascii="Nirmala UI" w:hAnsi="Nirmala UI" w:cs="Nirmala UI"/>
        </w:rPr>
      </w:pPr>
    </w:p>
    <w:p w14:paraId="53CE38E0" w14:textId="77777777" w:rsidR="00040D7D" w:rsidRDefault="00040D7D" w:rsidP="00040D7D">
      <w:pPr>
        <w:rPr>
          <w:rFonts w:ascii="Nirmala UI" w:hAnsi="Nirmala UI" w:cs="Nirmala UI"/>
        </w:rPr>
      </w:pPr>
    </w:p>
    <w:p w14:paraId="2968D9D8" w14:textId="77777777" w:rsidR="00040D7D" w:rsidRDefault="00040D7D" w:rsidP="00040D7D">
      <w:pPr>
        <w:rPr>
          <w:rFonts w:ascii="Nirmala UI" w:hAnsi="Nirmala UI" w:cs="Nirmala UI"/>
        </w:rPr>
      </w:pPr>
    </w:p>
    <w:p w14:paraId="69373DB6" w14:textId="77777777" w:rsidR="007F4017" w:rsidRPr="007F4017" w:rsidRDefault="00040D7D" w:rsidP="007F4017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7F4017" w:rsidRPr="00373001">
        <w:rPr>
          <w:rFonts w:ascii="inherit" w:hAnsi="inherit" w:cs="Nirmala UI" w:hint="cs"/>
          <w:color w:val="0070C0"/>
          <w:sz w:val="28"/>
          <w:szCs w:val="28"/>
          <w:cs/>
          <w:lang w:bidi="hi-IN"/>
        </w:rPr>
        <w:t>विषय-सूची</w:t>
      </w:r>
    </w:p>
    <w:p w14:paraId="07474DAE" w14:textId="77777777" w:rsidR="00040D7D" w:rsidRDefault="00040D7D" w:rsidP="00040D7D"/>
    <w:p w14:paraId="557BC887" w14:textId="77777777" w:rsidR="007F4017" w:rsidRPr="00852DE0" w:rsidRDefault="00A750AB" w:rsidP="00A750AB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 w:hint="cs"/>
          <w:sz w:val="24"/>
        </w:rPr>
        <w:t>प्रस्तावना</w:t>
      </w:r>
      <w:r w:rsidR="000B4554" w:rsidRPr="00852DE0">
        <w:rPr>
          <w:rFonts w:ascii="Nirmala UI" w:hAnsi="Nirmala UI" w:cs="Nirmala UI"/>
          <w:sz w:val="24"/>
        </w:rPr>
        <w:t>………………………</w:t>
      </w:r>
      <w:r w:rsidR="00D01B8F" w:rsidRPr="00852DE0">
        <w:rPr>
          <w:rFonts w:ascii="Nirmala UI" w:hAnsi="Nirmala UI" w:cs="Nirmala UI"/>
          <w:sz w:val="24"/>
        </w:rPr>
        <w:t>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="000B4554" w:rsidRPr="00852DE0">
        <w:rPr>
          <w:rFonts w:ascii="Nirmala UI" w:hAnsi="Nirmala UI" w:cs="Nirmala UI"/>
          <w:sz w:val="24"/>
        </w:rPr>
        <w:t xml:space="preserve"> </w:t>
      </w:r>
      <w:r w:rsidR="000B4554" w:rsidRPr="00852DE0">
        <w:rPr>
          <w:rFonts w:ascii="Nirmala UI" w:hAnsi="Nirmala UI" w:cs="Nirmala UI" w:hint="cs"/>
          <w:sz w:val="24"/>
        </w:rPr>
        <w:t>३</w:t>
      </w:r>
    </w:p>
    <w:p w14:paraId="08C8C55A" w14:textId="77777777" w:rsidR="002D5061" w:rsidRPr="000B4554" w:rsidRDefault="002D5061" w:rsidP="002D5061">
      <w:pPr>
        <w:pStyle w:val="ListParagraph"/>
      </w:pPr>
    </w:p>
    <w:p w14:paraId="1947CD2A" w14:textId="77777777" w:rsidR="002D5061" w:rsidRPr="00852DE0" w:rsidRDefault="00AA1B73" w:rsidP="00907268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sz w:val="24"/>
        </w:rPr>
        <w:t>परिभाषाएँ ………………………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Pr="00852DE0">
        <w:rPr>
          <w:rFonts w:ascii="Nirmala UI" w:hAnsi="Nirmala UI" w:cs="Nirmala UI"/>
          <w:sz w:val="24"/>
        </w:rPr>
        <w:t xml:space="preserve"> </w:t>
      </w:r>
      <w:r w:rsidRPr="00852DE0">
        <w:rPr>
          <w:rFonts w:ascii="Nirmala UI" w:hAnsi="Nirmala UI" w:cs="Nirmala UI" w:hint="cs"/>
          <w:sz w:val="24"/>
        </w:rPr>
        <w:t>४</w:t>
      </w:r>
    </w:p>
    <w:p w14:paraId="729671F6" w14:textId="77777777" w:rsidR="002D5061" w:rsidRPr="00AA1B73" w:rsidRDefault="002D5061" w:rsidP="002D5061">
      <w:pPr>
        <w:pStyle w:val="ListParagraph"/>
      </w:pPr>
    </w:p>
    <w:p w14:paraId="109EE2EE" w14:textId="77777777" w:rsidR="00AA1B73" w:rsidRPr="00852DE0" w:rsidRDefault="00902FD3" w:rsidP="000D002E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color w:val="000000"/>
          <w:sz w:val="24"/>
          <w:shd w:val="clear" w:color="auto" w:fill="FFFFFF"/>
        </w:rPr>
        <w:t>आवश्यकताऐ</w:t>
      </w:r>
      <w:r w:rsidR="000D002E" w:rsidRPr="00852DE0">
        <w:rPr>
          <w:rFonts w:ascii="Nirmala UI" w:hAnsi="Nirmala UI" w:cs="Nirmala UI"/>
          <w:sz w:val="24"/>
        </w:rPr>
        <w:t>……………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……………………………………………………………………………</w:t>
      </w:r>
      <w:r w:rsidR="000D002E" w:rsidRPr="00852DE0">
        <w:rPr>
          <w:rFonts w:ascii="Nirmala UI" w:hAnsi="Nirmala UI" w:cs="Nirmala UI"/>
          <w:sz w:val="24"/>
        </w:rPr>
        <w:t xml:space="preserve"> </w:t>
      </w:r>
      <w:r w:rsidR="000D002E" w:rsidRPr="00852DE0">
        <w:rPr>
          <w:rFonts w:ascii="Nirmala UI" w:hAnsi="Nirmala UI" w:cs="Nirmala UI" w:hint="cs"/>
          <w:sz w:val="24"/>
        </w:rPr>
        <w:t>५</w:t>
      </w:r>
    </w:p>
    <w:p w14:paraId="3A7481FA" w14:textId="77777777" w:rsidR="00852DE0" w:rsidRDefault="00852DE0" w:rsidP="00D71A58">
      <w:pPr>
        <w:pStyle w:val="ListParagraph"/>
        <w:rPr>
          <w:rFonts w:ascii="Nirmala UI" w:hAnsi="Nirmala UI" w:cs="Nirmala UI"/>
          <w:sz w:val="20"/>
          <w:szCs w:val="18"/>
        </w:rPr>
      </w:pPr>
    </w:p>
    <w:p w14:paraId="22AB3288" w14:textId="141FBA70" w:rsidR="000D002E" w:rsidRPr="00852DE0" w:rsidRDefault="00D71A58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2" w:author="Renjish Kumar Ratna Kaleelazhicathu (Service Transformation)" w:date="2018-09-24T17:09:00Z">
        <w:r w:rsidRPr="00852DE0" w:rsidDel="00975B81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75B8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" w:author="Renjish Kumar Ratna Kaleelazhicathu (Service Transformation)" w:date="2018-09-24T17:10:00Z">
        <w:r w:rsidR="00975B81" w:rsidRPr="00975B81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75B8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257B0A" w:rsidRPr="00852DE0">
        <w:rPr>
          <w:rFonts w:ascii="Nirmala UI" w:hAnsi="Nirmala UI" w:cs="Nirmala UI" w:hint="cs"/>
          <w:sz w:val="20"/>
          <w:szCs w:val="18"/>
        </w:rPr>
        <w:t>१</w:t>
      </w:r>
      <w:r w:rsidR="004331A9" w:rsidRPr="00852DE0">
        <w:rPr>
          <w:rFonts w:ascii="Nirmala UI" w:hAnsi="Nirmala UI" w:cs="Nirmala UI"/>
          <w:sz w:val="20"/>
          <w:szCs w:val="18"/>
        </w:rPr>
        <w:t xml:space="preserve">: </w:t>
      </w:r>
      <w:r w:rsidR="00371B4F" w:rsidRPr="00852DE0">
        <w:rPr>
          <w:rFonts w:ascii="Nirmala UI" w:hAnsi="Nirmala UI" w:cs="Nirmala UI" w:hint="cs"/>
          <w:sz w:val="20"/>
          <w:szCs w:val="18"/>
        </w:rPr>
        <w:t>आपकी</w:t>
      </w:r>
      <w:ins w:id="4" w:author="Renjish Kumar Ratna Kaleelazhicathu (Service Transformation)" w:date="2018-09-28T14:20:00Z">
        <w:r w:rsidR="007D33BD">
          <w:rPr>
            <w:rFonts w:ascii="Nirmala UI" w:hAnsi="Nirmala UI" w:cs="Nirmala UI"/>
            <w:sz w:val="20"/>
            <w:szCs w:val="18"/>
          </w:rPr>
          <w:t xml:space="preserve"> </w:t>
        </w:r>
        <w:r w:rsidR="007D33BD" w:rsidRPr="00E3377B">
          <w:rPr>
            <w:rFonts w:ascii="Nirmala UI" w:hAnsi="Nirmala UI" w:cs="Nirmala UI" w:hint="cs"/>
            <w:sz w:val="20"/>
            <w:szCs w:val="18"/>
          </w:rPr>
          <w:t>एफओएसएस</w:t>
        </w:r>
      </w:ins>
      <w:r w:rsidR="00371B4F" w:rsidRPr="00852DE0">
        <w:rPr>
          <w:rFonts w:ascii="Nirmala UI" w:hAnsi="Nirmala UI" w:cs="Nirmala UI"/>
          <w:sz w:val="20"/>
          <w:szCs w:val="18"/>
        </w:rPr>
        <w:t xml:space="preserve"> </w:t>
      </w:r>
      <w:del w:id="5" w:author="Renjish Kumar Ratna Kaleelazhicathu (Service Transformation)" w:date="2018-09-29T21:04:00Z">
        <w:r w:rsidR="006939B6" w:rsidRPr="00852DE0" w:rsidDel="00DA1DA4">
          <w:rPr>
            <w:rFonts w:ascii="Nirmala UI" w:hAnsi="Nirmala UI" w:cs="Nirmala UI" w:hint="cs"/>
            <w:sz w:val="20"/>
            <w:szCs w:val="18"/>
          </w:rPr>
          <w:delText>फोस्स</w:delText>
        </w:r>
        <w:r w:rsidR="006939B6" w:rsidRPr="00852DE0" w:rsidDel="00DA1DA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6939B6" w:rsidRPr="00852DE0">
        <w:rPr>
          <w:rFonts w:ascii="Nirmala UI" w:hAnsi="Nirmala UI" w:cs="Nirmala UI"/>
          <w:sz w:val="20"/>
          <w:szCs w:val="18"/>
        </w:rPr>
        <w:t>(</w:t>
      </w:r>
      <w:r w:rsidR="00C170D4" w:rsidRPr="00852DE0">
        <w:rPr>
          <w:rFonts w:ascii="Nirmala UI" w:hAnsi="Nirmala UI" w:cs="Nirmala UI"/>
          <w:sz w:val="20"/>
          <w:szCs w:val="18"/>
        </w:rPr>
        <w:t>FOSS</w:t>
      </w:r>
      <w:r w:rsidR="006939B6" w:rsidRPr="00852DE0">
        <w:rPr>
          <w:rFonts w:ascii="Nirmala UI" w:hAnsi="Nirmala UI" w:cs="Nirmala UI"/>
          <w:sz w:val="20"/>
          <w:szCs w:val="18"/>
        </w:rPr>
        <w:t>)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del w:id="6" w:author="Renjish Kumar Ratna Kaleelazhicathu (Service Transformation)" w:date="2018-09-28T14:17:00Z">
        <w:r w:rsidR="00C170D4" w:rsidRPr="00852DE0" w:rsidDel="000A2301">
          <w:rPr>
            <w:rFonts w:ascii="Nirmala UI" w:hAnsi="Nirmala UI" w:cs="Nirmala UI" w:hint="cs"/>
            <w:sz w:val="20"/>
            <w:szCs w:val="18"/>
          </w:rPr>
          <w:delText>जिम्मेदारियों</w:delText>
        </w:r>
        <w:r w:rsidR="00C170D4" w:rsidRPr="00852DE0" w:rsidDel="000A230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" w:author="Renjish Kumar Ratna Kaleelazhicathu (Service Transformation)" w:date="2018-09-28T14:19:00Z">
        <w:r w:rsidR="007D33BD" w:rsidRPr="007D33BD">
          <w:rPr>
            <w:rFonts w:ascii="Nirmala UI" w:hAnsi="Nirmala UI" w:cs="Nirmala UI" w:hint="cs"/>
            <w:sz w:val="20"/>
            <w:szCs w:val="18"/>
          </w:rPr>
          <w:t xml:space="preserve">उत्तरदायित्वों </w:t>
        </w:r>
      </w:ins>
      <w:r w:rsidR="006D5468" w:rsidRPr="00852DE0">
        <w:rPr>
          <w:rFonts w:ascii="Nirmala UI" w:hAnsi="Nirmala UI" w:cs="Nirmala UI" w:hint="cs"/>
          <w:sz w:val="20"/>
          <w:szCs w:val="18"/>
        </w:rPr>
        <w:t xml:space="preserve">को </w:t>
      </w:r>
      <w:r w:rsidR="00066ED1" w:rsidRPr="00852DE0">
        <w:rPr>
          <w:rFonts w:ascii="Nirmala UI" w:hAnsi="Nirmala UI" w:cs="Nirmala UI" w:hint="cs"/>
          <w:sz w:val="20"/>
          <w:szCs w:val="18"/>
        </w:rPr>
        <w:t>जानिए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</w:t>
      </w:r>
      <w:r w:rsidR="006A1C59" w:rsidRPr="00852DE0">
        <w:rPr>
          <w:rFonts w:ascii="Nirmala UI" w:hAnsi="Nirmala UI" w:cs="Nirmala UI"/>
          <w:sz w:val="20"/>
          <w:szCs w:val="18"/>
        </w:rPr>
        <w:t xml:space="preserve"> </w:t>
      </w:r>
      <w:r w:rsidR="0005552E" w:rsidRPr="00852DE0">
        <w:rPr>
          <w:rFonts w:ascii="Nirmala UI" w:hAnsi="Nirmala UI" w:cs="Nirmala UI" w:hint="cs"/>
          <w:sz w:val="20"/>
          <w:szCs w:val="18"/>
        </w:rPr>
        <w:t>५</w:t>
      </w:r>
    </w:p>
    <w:p w14:paraId="1CBE55AA" w14:textId="6AEE2FC6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8" w:author="Renjish Kumar Ratna Kaleelazhicathu (Service Transformation)" w:date="2018-09-24T17:10:00Z">
        <w:r w:rsidRPr="00852DE0" w:rsidDel="00975B81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75B8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9" w:author="Renjish Kumar Ratna Kaleelazhicathu (Service Transformation)" w:date="2018-09-24T17:10:00Z">
        <w:r w:rsidR="00975B81" w:rsidRPr="00975B81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75B8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234EDF" w:rsidRPr="00852DE0">
        <w:rPr>
          <w:rFonts w:ascii="Nirmala UI" w:hAnsi="Nirmala UI" w:cs="Nirmala UI" w:hint="cs"/>
          <w:sz w:val="20"/>
          <w:szCs w:val="18"/>
        </w:rPr>
        <w:t>२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AE518B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प्राप्त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करने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लिए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ins w:id="10" w:author="Renjish Kumar Ratna Kaleelazhicathu (Service Transformation)" w:date="2018-09-28T14:22:00Z">
        <w:r w:rsidR="007D33BD" w:rsidRPr="007D33BD">
          <w:rPr>
            <w:rFonts w:ascii="Nirmala UI" w:hAnsi="Nirmala UI" w:cs="Nirmala UI" w:hint="cs"/>
            <w:sz w:val="20"/>
            <w:szCs w:val="18"/>
          </w:rPr>
          <w:t>उत्तरदायित्व</w:t>
        </w:r>
        <w:r w:rsidR="007D33BD" w:rsidRPr="007D33BD" w:rsidDel="007D33BD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1" w:author="Renjish Kumar Ratna Kaleelazhicathu (Service Transformation)" w:date="2018-09-28T14:31:00Z">
        <w:r w:rsidR="0045233C" w:rsidRPr="00852DE0" w:rsidDel="00F37885">
          <w:rPr>
            <w:rFonts w:ascii="Nirmala UI" w:hAnsi="Nirmala UI" w:cs="Nirmala UI" w:hint="cs"/>
            <w:sz w:val="20"/>
            <w:szCs w:val="18"/>
          </w:rPr>
          <w:delText>जिम्मेदारी</w:delText>
        </w:r>
        <w:r w:rsidR="0045233C" w:rsidRPr="00852DE0" w:rsidDel="00F3788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45233C" w:rsidRPr="00852DE0">
        <w:rPr>
          <w:rFonts w:ascii="Nirmala UI" w:hAnsi="Nirmala UI" w:cs="Nirmala UI" w:hint="cs"/>
          <w:sz w:val="20"/>
          <w:szCs w:val="18"/>
        </w:rPr>
        <w:t>सौंपें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………………………………………………………</w:t>
      </w:r>
      <w:r w:rsidR="00B31610" w:rsidRPr="00852DE0">
        <w:rPr>
          <w:rFonts w:ascii="Nirmala UI" w:hAnsi="Nirmala UI" w:cs="Nirmala UI"/>
          <w:sz w:val="20"/>
          <w:szCs w:val="18"/>
        </w:rPr>
        <w:t xml:space="preserve"> </w:t>
      </w:r>
      <w:r w:rsidR="00576EB0" w:rsidRPr="00852DE0">
        <w:rPr>
          <w:rFonts w:ascii="Nirmala UI" w:hAnsi="Nirmala UI" w:cs="Nirmala UI" w:hint="cs"/>
          <w:sz w:val="20"/>
          <w:szCs w:val="18"/>
        </w:rPr>
        <w:t>७</w:t>
      </w:r>
    </w:p>
    <w:p w14:paraId="4CE90E75" w14:textId="7ED271B6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12" w:author="Renjish Kumar Ratna Kaleelazhicathu (Service Transformation)" w:date="2018-09-24T17:10:00Z">
        <w:r w:rsidRPr="00852DE0" w:rsidDel="00975B81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75B8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3" w:author="Renjish Kumar Ratna Kaleelazhicathu (Service Transformation)" w:date="2018-09-24T17:10:00Z">
        <w:r w:rsidR="00975B81" w:rsidRPr="00975B81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75B8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25727F" w:rsidRPr="00852DE0">
        <w:rPr>
          <w:rFonts w:ascii="Nirmala UI" w:hAnsi="Nirmala UI" w:cs="Nirmala UI" w:hint="cs"/>
          <w:sz w:val="20"/>
          <w:szCs w:val="18"/>
        </w:rPr>
        <w:t>३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ins w:id="14" w:author="Renjish Kumar Ratna Kaleelazhicathu (Service Transformation)" w:date="2018-09-28T14:23:00Z">
        <w:r w:rsidR="007D33BD" w:rsidRPr="00E3377B">
          <w:rPr>
            <w:rFonts w:ascii="Nirmala UI" w:hAnsi="Nirmala UI" w:cs="Nirmala UI" w:hint="cs"/>
            <w:sz w:val="20"/>
            <w:szCs w:val="18"/>
          </w:rPr>
          <w:t>एफओएसएस</w:t>
        </w:r>
        <w:r w:rsidR="007D33BD" w:rsidRPr="00852DE0" w:rsidDel="007D33BD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5" w:author="Renjish Kumar Ratna Kaleelazhicathu (Service Transformation)" w:date="2018-09-28T14:23:00Z">
        <w:r w:rsidR="00955BDB" w:rsidRPr="00852DE0" w:rsidDel="007D33BD">
          <w:rPr>
            <w:rFonts w:ascii="Nirmala UI" w:hAnsi="Nirmala UI" w:cs="Nirmala UI" w:hint="cs"/>
            <w:sz w:val="20"/>
            <w:szCs w:val="18"/>
          </w:rPr>
          <w:delText>फोस्स</w:delText>
        </w:r>
        <w:r w:rsidR="00955BDB" w:rsidRPr="00852DE0" w:rsidDel="007D33BD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955BDB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समीक्षा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करें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और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स्वीकृति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दें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……………………………………………………..</w:t>
      </w:r>
      <w:r w:rsidR="00BF3400" w:rsidRPr="00852DE0">
        <w:rPr>
          <w:rFonts w:ascii="Nirmala UI" w:hAnsi="Nirmala UI" w:cs="Nirmala UI"/>
          <w:sz w:val="20"/>
          <w:szCs w:val="18"/>
        </w:rPr>
        <w:t xml:space="preserve"> </w:t>
      </w:r>
      <w:r w:rsidR="00F11F92" w:rsidRPr="00852DE0">
        <w:rPr>
          <w:rFonts w:ascii="Nirmala UI" w:hAnsi="Nirmala UI" w:cs="Nirmala UI" w:hint="cs"/>
          <w:sz w:val="20"/>
          <w:szCs w:val="18"/>
        </w:rPr>
        <w:t>८</w:t>
      </w:r>
    </w:p>
    <w:p w14:paraId="23DC8515" w14:textId="2FBE2575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16" w:author="Renjish Kumar Ratna Kaleelazhicathu (Service Transformation)" w:date="2018-09-24T17:10:00Z">
        <w:r w:rsidRPr="00852DE0" w:rsidDel="00975B81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75B8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7" w:author="Renjish Kumar Ratna Kaleelazhicathu (Service Transformation)" w:date="2018-09-24T17:10:00Z">
        <w:r w:rsidR="00975B81" w:rsidRPr="00975B81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75B8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CA7AAE" w:rsidRPr="00852DE0">
        <w:rPr>
          <w:rFonts w:ascii="Nirmala UI" w:hAnsi="Nirmala UI" w:cs="Nirmala UI" w:hint="cs"/>
          <w:sz w:val="20"/>
          <w:szCs w:val="18"/>
        </w:rPr>
        <w:t>४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F11F92" w:rsidRPr="00852DE0">
        <w:rPr>
          <w:rFonts w:ascii="Nirmala UI" w:hAnsi="Nirmala UI" w:cs="Nirmala UI"/>
          <w:sz w:val="20"/>
          <w:szCs w:val="18"/>
        </w:rPr>
        <w:t xml:space="preserve"> </w:t>
      </w:r>
      <w:ins w:id="18" w:author="Renjish Kumar Ratna Kaleelazhicathu (Service Transformation)" w:date="2018-09-28T14:23:00Z">
        <w:r w:rsidR="007D33BD" w:rsidRPr="00E3377B">
          <w:rPr>
            <w:rFonts w:ascii="Nirmala UI" w:hAnsi="Nirmala UI" w:cs="Nirmala UI" w:hint="cs"/>
            <w:sz w:val="20"/>
            <w:szCs w:val="18"/>
          </w:rPr>
          <w:t>एफओएसएस</w:t>
        </w:r>
        <w:r w:rsidR="007D33BD" w:rsidRPr="00852DE0" w:rsidDel="007D33BD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9" w:author="Renjish Kumar Ratna Kaleelazhicathu (Service Transformation)" w:date="2018-09-28T14:23:00Z">
        <w:r w:rsidR="004A180E" w:rsidRPr="00852DE0" w:rsidDel="007D33BD">
          <w:rPr>
            <w:rFonts w:ascii="Nirmala UI" w:hAnsi="Nirmala UI" w:cs="Nirmala UI" w:hint="cs"/>
            <w:sz w:val="20"/>
            <w:szCs w:val="18"/>
          </w:rPr>
          <w:delText>फोस्स</w:delText>
        </w:r>
      </w:del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और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कलाकृतियों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को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वितरित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करें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852DE0">
        <w:rPr>
          <w:rFonts w:ascii="Nirmala UI" w:hAnsi="Nirmala UI" w:cs="Nirmala UI"/>
          <w:sz w:val="20"/>
          <w:szCs w:val="18"/>
        </w:rPr>
        <w:t>…………………………….</w:t>
      </w:r>
      <w:r w:rsidR="000F423C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९</w:t>
      </w:r>
    </w:p>
    <w:p w14:paraId="5DEA43A7" w14:textId="07795304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20" w:author="Renjish Kumar Ratna Kaleelazhicathu (Service Transformation)" w:date="2018-09-24T17:11:00Z">
        <w:r w:rsidRPr="00852DE0" w:rsidDel="00975B81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75B8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1" w:author="Renjish Kumar Ratna Kaleelazhicathu (Service Transformation)" w:date="2018-09-24T17:11:00Z">
        <w:r w:rsidR="00975B81" w:rsidRPr="00975B81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75B8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8C6503" w:rsidRPr="00852DE0">
        <w:rPr>
          <w:rFonts w:ascii="Nirmala UI" w:hAnsi="Nirmala UI" w:cs="Nirmala UI" w:hint="cs"/>
          <w:sz w:val="20"/>
          <w:szCs w:val="18"/>
        </w:rPr>
        <w:t>५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ins w:id="22" w:author="Renjish Kumar Ratna Kaleelazhicathu (Service Transformation)" w:date="2018-09-28T14:23:00Z">
        <w:r w:rsidR="007D33BD" w:rsidRPr="00E3377B">
          <w:rPr>
            <w:rFonts w:ascii="Nirmala UI" w:hAnsi="Nirmala UI" w:cs="Nirmala UI" w:hint="cs"/>
            <w:sz w:val="20"/>
            <w:szCs w:val="18"/>
          </w:rPr>
          <w:t>एफओएसएस</w:t>
        </w:r>
        <w:r w:rsidR="007D33BD" w:rsidRPr="00852DE0" w:rsidDel="007D33BD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23" w:author="Renjish Kumar Ratna Kaleelazhicathu (Service Transformation)" w:date="2018-09-28T14:23:00Z">
        <w:r w:rsidR="003665B6" w:rsidRPr="00852DE0" w:rsidDel="007D33BD">
          <w:rPr>
            <w:rFonts w:ascii="Nirmala UI" w:hAnsi="Nirmala UI" w:cs="Nirmala UI" w:hint="cs"/>
            <w:sz w:val="20"/>
            <w:szCs w:val="18"/>
          </w:rPr>
          <w:delText>फोस्स</w:delText>
        </w:r>
      </w:del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del w:id="24" w:author="Renjish Kumar Ratna Kaleelazhicathu (Service Transformation)" w:date="2018-09-28T14:34:00Z">
        <w:r w:rsidR="003665B6" w:rsidRPr="00852DE0" w:rsidDel="00F37885">
          <w:rPr>
            <w:rFonts w:ascii="Nirmala UI" w:hAnsi="Nirmala UI" w:cs="Nirmala UI" w:hint="cs"/>
            <w:sz w:val="20"/>
            <w:szCs w:val="18"/>
          </w:rPr>
          <w:delText>समुदाय</w:delText>
        </w:r>
        <w:r w:rsidR="003665B6" w:rsidRPr="00852DE0" w:rsidDel="00F37885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665B6" w:rsidRPr="00852DE0" w:rsidDel="00F37885">
          <w:rPr>
            <w:rFonts w:ascii="Nirmala UI" w:hAnsi="Nirmala UI" w:cs="Nirmala UI" w:hint="cs"/>
            <w:sz w:val="20"/>
            <w:szCs w:val="18"/>
          </w:rPr>
          <w:delText>जुड़ाव</w:delText>
        </w:r>
        <w:r w:rsidR="003665B6" w:rsidRPr="00852DE0" w:rsidDel="00F3788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5" w:author="Renjish Kumar Ratna Kaleelazhicathu (Service Transformation)" w:date="2018-09-28T14:34:00Z">
        <w:r w:rsidR="00F37885" w:rsidRPr="00F37885">
          <w:rPr>
            <w:rFonts w:ascii="Nirmala UI" w:hAnsi="Nirmala UI" w:cs="Nirmala UI" w:hint="cs"/>
            <w:sz w:val="20"/>
            <w:szCs w:val="18"/>
          </w:rPr>
          <w:t>सामुदायिक</w:t>
        </w:r>
        <w:r w:rsidR="00F37885" w:rsidRPr="00F37885">
          <w:rPr>
            <w:rFonts w:ascii="Nirmala UI" w:hAnsi="Nirmala UI" w:cs="Nirmala UI"/>
            <w:sz w:val="20"/>
            <w:szCs w:val="18"/>
          </w:rPr>
          <w:t xml:space="preserve"> </w:t>
        </w:r>
        <w:r w:rsidR="00F37885" w:rsidRPr="00F37885">
          <w:rPr>
            <w:rFonts w:ascii="Nirmala UI" w:hAnsi="Nirmala UI" w:cs="Nirmala UI" w:hint="cs"/>
            <w:sz w:val="20"/>
            <w:szCs w:val="18"/>
          </w:rPr>
          <w:t>व्यस्तता</w:t>
        </w:r>
        <w:r w:rsidR="00F37885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3665B6" w:rsidRPr="00852DE0">
        <w:rPr>
          <w:rFonts w:ascii="Nirmala UI" w:hAnsi="Nirmala UI" w:cs="Nirmala UI" w:hint="cs"/>
          <w:sz w:val="20"/>
          <w:szCs w:val="18"/>
        </w:rPr>
        <w:t>को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समझें</w:t>
      </w:r>
      <w:r w:rsidR="002408E3" w:rsidRPr="00852DE0">
        <w:rPr>
          <w:rFonts w:ascii="Nirmala UI" w:hAnsi="Nirmala UI" w:cs="Nirmala UI"/>
          <w:sz w:val="20"/>
          <w:szCs w:val="18"/>
        </w:rPr>
        <w:t xml:space="preserve"> ……</w:t>
      </w:r>
      <w:r w:rsidR="00852DE0">
        <w:rPr>
          <w:rFonts w:ascii="Nirmala UI" w:hAnsi="Nirmala UI" w:cs="Nirmala UI"/>
          <w:sz w:val="20"/>
          <w:szCs w:val="18"/>
        </w:rPr>
        <w:t>…………………………………………………………………</w:t>
      </w:r>
      <w:r w:rsidR="002408E3" w:rsidRPr="00852DE0">
        <w:rPr>
          <w:rFonts w:ascii="Nirmala UI" w:hAnsi="Nirmala UI" w:cs="Nirmala UI"/>
          <w:sz w:val="20"/>
          <w:szCs w:val="18"/>
        </w:rPr>
        <w:t xml:space="preserve"> </w:t>
      </w:r>
      <w:r w:rsidR="008F73B4" w:rsidRPr="00852DE0">
        <w:rPr>
          <w:rFonts w:ascii="Nirmala UI" w:hAnsi="Nirmala UI" w:cs="Nirmala UI" w:hint="cs"/>
          <w:sz w:val="20"/>
          <w:szCs w:val="18"/>
        </w:rPr>
        <w:t>१०</w:t>
      </w:r>
    </w:p>
    <w:p w14:paraId="7F325360" w14:textId="36C73361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del w:id="26" w:author="Renjish Kumar Ratna Kaleelazhicathu (Service Transformation)" w:date="2018-09-24T17:11:00Z">
        <w:r w:rsidRPr="00852DE0" w:rsidDel="00994CC7">
          <w:rPr>
            <w:rFonts w:ascii="Nirmala UI" w:hAnsi="Nirmala UI" w:cs="Nirmala UI" w:hint="cs"/>
            <w:sz w:val="20"/>
            <w:szCs w:val="18"/>
          </w:rPr>
          <w:delText>मकसद</w:delText>
        </w:r>
        <w:r w:rsidRPr="00852DE0" w:rsidDel="00994CC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7" w:author="Renjish Kumar Ratna Kaleelazhicathu (Service Transformation)" w:date="2018-09-24T17:11:00Z">
        <w:r w:rsidR="00994CC7" w:rsidRPr="00994CC7">
          <w:rPr>
            <w:rFonts w:ascii="Nirmala UI" w:hAnsi="Nirmala UI" w:cs="Nirmala UI" w:hint="cs"/>
            <w:sz w:val="20"/>
            <w:szCs w:val="18"/>
          </w:rPr>
          <w:t>उद्देश्य</w:t>
        </w:r>
        <w:r w:rsidR="00994CC7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8C6503" w:rsidRPr="00852DE0">
        <w:rPr>
          <w:rFonts w:ascii="Nirmala UI" w:hAnsi="Nirmala UI" w:cs="Nirmala UI" w:hint="cs"/>
          <w:sz w:val="20"/>
          <w:szCs w:val="18"/>
        </w:rPr>
        <w:t>६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del w:id="28" w:author="Renjish Kumar Ratna Kaleelazhicathu (Service Transformation)" w:date="2018-09-24T17:11:00Z">
        <w:r w:rsidR="00DE0432" w:rsidRPr="00852DE0" w:rsidDel="00994CC7">
          <w:rPr>
            <w:rFonts w:ascii="Nirmala UI" w:hAnsi="Nirmala UI" w:cs="Nirmala UI" w:hint="cs"/>
            <w:sz w:val="20"/>
            <w:szCs w:val="18"/>
          </w:rPr>
          <w:delText>ओपेनचेन</w:delText>
        </w:r>
        <w:r w:rsidR="00DE0432" w:rsidRPr="00852DE0" w:rsidDel="00994CC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9" w:author="Renjish Kumar Ratna Kaleelazhicathu (Service Transformation)" w:date="2018-09-24T17:13:00Z">
        <w:r w:rsidR="00994CC7">
          <w:rPr>
            <w:rFonts w:ascii="Nirmala UI" w:hAnsi="Nirmala UI" w:cs="Nirmala UI"/>
            <w:sz w:val="20"/>
            <w:szCs w:val="18"/>
          </w:rPr>
          <w:t xml:space="preserve"> </w:t>
        </w:r>
        <w:r w:rsidR="00994CC7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</w:ins>
      <w:ins w:id="30" w:author="Renjish Kumar Ratna Kaleelazhicathu (Service Transformation)" w:date="2018-09-24T17:11:00Z">
        <w:r w:rsidR="00994CC7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DE0432" w:rsidRPr="00852DE0">
        <w:rPr>
          <w:rFonts w:ascii="Nirmala UI" w:hAnsi="Nirmala UI" w:cs="Nirmala UI"/>
          <w:sz w:val="20"/>
          <w:szCs w:val="18"/>
        </w:rPr>
        <w:t>(</w:t>
      </w:r>
      <w:r w:rsidR="003665B6" w:rsidRPr="00852DE0">
        <w:rPr>
          <w:rFonts w:ascii="Nirmala UI" w:hAnsi="Nirmala UI" w:cs="Nirmala UI"/>
          <w:sz w:val="20"/>
          <w:szCs w:val="18"/>
        </w:rPr>
        <w:t>OpenChain</w:t>
      </w:r>
      <w:r w:rsidR="00DE0432" w:rsidRPr="00852DE0">
        <w:rPr>
          <w:rFonts w:ascii="Nirmala UI" w:hAnsi="Nirmala UI" w:cs="Nirmala UI"/>
          <w:sz w:val="20"/>
          <w:szCs w:val="18"/>
        </w:rPr>
        <w:t>)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आवश्यकताओं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का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437CDB" w:rsidRPr="00437CDB">
        <w:rPr>
          <w:rFonts w:ascii="Nirmala UI" w:hAnsi="Nirmala UI" w:cs="Nirmala UI" w:hint="cs"/>
          <w:sz w:val="20"/>
          <w:szCs w:val="18"/>
        </w:rPr>
        <w:t>प्रमाणित</w:t>
      </w:r>
      <w:r w:rsidR="00437CDB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करें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…………………….</w:t>
      </w:r>
      <w:r w:rsidR="008F73B4" w:rsidRPr="00852DE0">
        <w:rPr>
          <w:rFonts w:ascii="Nirmala UI" w:hAnsi="Nirmala UI" w:cs="Nirmala UI"/>
          <w:sz w:val="20"/>
          <w:szCs w:val="18"/>
        </w:rPr>
        <w:t xml:space="preserve"> </w:t>
      </w:r>
      <w:r w:rsidR="008F73B4" w:rsidRPr="00852DE0">
        <w:rPr>
          <w:rFonts w:ascii="Nirmala UI" w:hAnsi="Nirmala UI" w:cs="Nirmala UI" w:hint="cs"/>
          <w:sz w:val="20"/>
          <w:szCs w:val="18"/>
        </w:rPr>
        <w:t>११</w:t>
      </w:r>
    </w:p>
    <w:p w14:paraId="48B597CA" w14:textId="1F5531B9" w:rsidR="00E91861" w:rsidRPr="00852DE0" w:rsidRDefault="00E91861" w:rsidP="00906965">
      <w:pPr>
        <w:ind w:firstLine="720"/>
        <w:rPr>
          <w:rFonts w:ascii="Nirmala UI" w:hAnsi="Nirmala UI" w:cs="Nirmala UI"/>
          <w:sz w:val="24"/>
        </w:rPr>
      </w:pPr>
      <w:r w:rsidRPr="00852DE0">
        <w:rPr>
          <w:rFonts w:ascii="Nirmala UI" w:hAnsi="Nirmala UI" w:cs="Nirmala UI"/>
          <w:sz w:val="24"/>
        </w:rPr>
        <w:t xml:space="preserve">अनुबंध </w:t>
      </w:r>
      <w:bookmarkStart w:id="31" w:name="_Hlk525905490"/>
      <w:ins w:id="32" w:author="Renjish Kumar Ratna Kaleelazhicathu (Service Transformation)" w:date="2018-09-24T17:14:00Z">
        <w:r w:rsidR="00994CC7" w:rsidRPr="00852DE0">
          <w:rPr>
            <w:rFonts w:ascii="Nirmala UI" w:hAnsi="Nirmala UI" w:cs="Nirmala UI" w:hint="cs"/>
            <w:sz w:val="24"/>
          </w:rPr>
          <w:t>१</w:t>
        </w:r>
        <w:r w:rsidR="00994CC7">
          <w:rPr>
            <w:rFonts w:ascii="Nirmala UI" w:hAnsi="Nirmala UI" w:cs="Nirmala UI"/>
            <w:sz w:val="24"/>
          </w:rPr>
          <w:t xml:space="preserve"> </w:t>
        </w:r>
      </w:ins>
      <w:bookmarkEnd w:id="31"/>
      <w:del w:id="33" w:author="Renjish Kumar Ratna Kaleelazhicathu (Service Transformation)" w:date="2018-09-24T17:14:00Z">
        <w:r w:rsidR="00D93029" w:rsidRPr="00D93029" w:rsidDel="00994CC7">
          <w:rPr>
            <w:rFonts w:ascii="Nirmala UI" w:hAnsi="Nirmala UI" w:cs="Nirmala UI" w:hint="cs"/>
            <w:sz w:val="24"/>
          </w:rPr>
          <w:delText>आय</w:delText>
        </w:r>
      </w:del>
      <w:r w:rsidRPr="00852DE0">
        <w:rPr>
          <w:rFonts w:ascii="Nirmala UI" w:hAnsi="Nirmala UI" w:cs="Nirmala UI"/>
          <w:sz w:val="24"/>
        </w:rPr>
        <w:t xml:space="preserve">: </w:t>
      </w:r>
      <w:r w:rsidRPr="00852DE0">
        <w:rPr>
          <w:rFonts w:ascii="Nirmala UI" w:hAnsi="Nirmala UI" w:cs="Nirmala UI" w:hint="cs"/>
          <w:sz w:val="24"/>
        </w:rPr>
        <w:t>भाषा</w:t>
      </w:r>
      <w:r w:rsidRPr="00852DE0">
        <w:rPr>
          <w:rFonts w:ascii="Nirmala UI" w:hAnsi="Nirmala UI" w:cs="Nirmala UI"/>
          <w:sz w:val="24"/>
        </w:rPr>
        <w:t xml:space="preserve"> </w:t>
      </w:r>
      <w:r w:rsidRPr="00852DE0">
        <w:rPr>
          <w:rFonts w:ascii="Nirmala UI" w:hAnsi="Nirmala UI" w:cs="Nirmala UI" w:hint="cs"/>
          <w:sz w:val="24"/>
        </w:rPr>
        <w:t>अनुवाद</w:t>
      </w:r>
      <w:r w:rsidR="00901277" w:rsidRPr="00852DE0">
        <w:rPr>
          <w:rFonts w:ascii="Nirmala UI" w:hAnsi="Nirmala UI" w:cs="Nirmala UI"/>
          <w:sz w:val="24"/>
        </w:rPr>
        <w:t xml:space="preserve"> 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="00901277" w:rsidRPr="00852DE0">
        <w:rPr>
          <w:rFonts w:ascii="Nirmala UI" w:hAnsi="Nirmala UI" w:cs="Nirmala UI"/>
          <w:sz w:val="24"/>
        </w:rPr>
        <w:t xml:space="preserve"> </w:t>
      </w:r>
      <w:r w:rsidR="00901277" w:rsidRPr="00852DE0">
        <w:rPr>
          <w:rFonts w:ascii="Nirmala UI" w:hAnsi="Nirmala UI" w:cs="Nirmala UI" w:hint="cs"/>
          <w:sz w:val="24"/>
        </w:rPr>
        <w:t>१२</w:t>
      </w:r>
    </w:p>
    <w:p w14:paraId="798CFB6B" w14:textId="77777777" w:rsidR="001769E6" w:rsidRDefault="001769E6" w:rsidP="001769E6">
      <w:pPr>
        <w:rPr>
          <w:rFonts w:ascii="Nirmala UI" w:hAnsi="Nirmala UI" w:cs="Nirmala UI"/>
        </w:rPr>
      </w:pPr>
    </w:p>
    <w:p w14:paraId="30962C50" w14:textId="77777777" w:rsidR="001769E6" w:rsidRDefault="001769E6" w:rsidP="001769E6">
      <w:pPr>
        <w:rPr>
          <w:rFonts w:ascii="Nirmala UI" w:hAnsi="Nirmala UI" w:cs="Nirmala UI"/>
        </w:rPr>
      </w:pPr>
    </w:p>
    <w:p w14:paraId="0C2EB708" w14:textId="77777777" w:rsidR="00051005" w:rsidRDefault="00051005" w:rsidP="001769E6">
      <w:pPr>
        <w:rPr>
          <w:rFonts w:ascii="Nirmala UI" w:hAnsi="Nirmala UI" w:cs="Nirmala UI"/>
        </w:rPr>
      </w:pPr>
    </w:p>
    <w:p w14:paraId="773069B2" w14:textId="14340B8D" w:rsidR="00051005" w:rsidRDefault="00051005" w:rsidP="001769E6">
      <w:pPr>
        <w:rPr>
          <w:ins w:id="34" w:author="Renjish Kumar Ratna Kaleelazhicathu (Service Transformation)" w:date="2018-10-17T14:08:00Z"/>
          <w:rFonts w:ascii="Nirmala UI" w:hAnsi="Nirmala UI" w:cs="Nirmala UI"/>
        </w:rPr>
      </w:pPr>
    </w:p>
    <w:p w14:paraId="2BABD75F" w14:textId="7A72255C" w:rsidR="00C36E4A" w:rsidRDefault="00C36E4A" w:rsidP="001769E6">
      <w:pPr>
        <w:rPr>
          <w:ins w:id="35" w:author="Renjish Kumar Ratna Kaleelazhicathu (Service Transformation)" w:date="2018-10-17T14:08:00Z"/>
          <w:rFonts w:ascii="Nirmala UI" w:hAnsi="Nirmala UI" w:cs="Nirmala UI"/>
        </w:rPr>
      </w:pPr>
    </w:p>
    <w:p w14:paraId="08103010" w14:textId="7010902E" w:rsidR="00C36E4A" w:rsidRDefault="00C36E4A" w:rsidP="001769E6">
      <w:pPr>
        <w:rPr>
          <w:ins w:id="36" w:author="Renjish Kumar Ratna Kaleelazhicathu (Service Transformation)" w:date="2018-10-17T14:08:00Z"/>
          <w:rFonts w:ascii="Nirmala UI" w:hAnsi="Nirmala UI" w:cs="Nirmala UI"/>
        </w:rPr>
      </w:pPr>
    </w:p>
    <w:p w14:paraId="467821A8" w14:textId="09B00812" w:rsidR="00C36E4A" w:rsidRDefault="00C36E4A" w:rsidP="001769E6">
      <w:pPr>
        <w:rPr>
          <w:ins w:id="37" w:author="Renjish Kumar Ratna Kaleelazhicathu (Service Transformation)" w:date="2018-10-17T14:08:00Z"/>
          <w:rFonts w:ascii="Nirmala UI" w:hAnsi="Nirmala UI" w:cs="Nirmala UI"/>
        </w:rPr>
      </w:pPr>
    </w:p>
    <w:p w14:paraId="41324C71" w14:textId="41AB63D7" w:rsidR="00C36E4A" w:rsidRDefault="00C36E4A" w:rsidP="001769E6">
      <w:pPr>
        <w:rPr>
          <w:ins w:id="38" w:author="Renjish Kumar Ratna Kaleelazhicathu (Service Transformation)" w:date="2018-10-17T14:08:00Z"/>
          <w:rFonts w:ascii="Nirmala UI" w:hAnsi="Nirmala UI" w:cs="Nirmala UI"/>
        </w:rPr>
      </w:pPr>
    </w:p>
    <w:p w14:paraId="6722124F" w14:textId="21254D6C" w:rsidR="00C36E4A" w:rsidRDefault="00C36E4A" w:rsidP="001769E6">
      <w:pPr>
        <w:rPr>
          <w:ins w:id="39" w:author="Renjish Kumar Ratna Kaleelazhicathu (Service Transformation)" w:date="2018-10-17T14:08:00Z"/>
          <w:rFonts w:ascii="Nirmala UI" w:hAnsi="Nirmala UI" w:cs="Nirmala UI"/>
        </w:rPr>
      </w:pPr>
    </w:p>
    <w:p w14:paraId="2F17F137" w14:textId="448DA1AC" w:rsidR="00C36E4A" w:rsidRDefault="00C36E4A" w:rsidP="001769E6">
      <w:pPr>
        <w:rPr>
          <w:ins w:id="40" w:author="Renjish Kumar Ratna Kaleelazhicathu (Service Transformation)" w:date="2018-10-17T14:08:00Z"/>
          <w:rFonts w:ascii="Nirmala UI" w:hAnsi="Nirmala UI" w:cs="Nirmala UI"/>
        </w:rPr>
      </w:pPr>
    </w:p>
    <w:p w14:paraId="08802365" w14:textId="36DAA05A" w:rsidR="00C36E4A" w:rsidRDefault="00C36E4A" w:rsidP="001769E6">
      <w:pPr>
        <w:rPr>
          <w:ins w:id="41" w:author="Renjish Kumar Ratna Kaleelazhicathu (Service Transformation)" w:date="2018-10-17T14:08:00Z"/>
          <w:rFonts w:ascii="Nirmala UI" w:hAnsi="Nirmala UI" w:cs="Nirmala UI"/>
        </w:rPr>
      </w:pPr>
    </w:p>
    <w:p w14:paraId="517CC96C" w14:textId="77777777" w:rsidR="00C36E4A" w:rsidRDefault="00C36E4A" w:rsidP="001769E6">
      <w:pPr>
        <w:rPr>
          <w:rFonts w:ascii="Nirmala UI" w:hAnsi="Nirmala UI" w:cs="Nirmala UI"/>
        </w:rPr>
      </w:pPr>
    </w:p>
    <w:p w14:paraId="7A1116C4" w14:textId="22BBE317" w:rsidR="001769E6" w:rsidRDefault="001769E6" w:rsidP="001769E6">
      <w:pPr>
        <w:rPr>
          <w:ins w:id="42" w:author="Renjish Kumar Ratna Kaleelazhicathu (Service Transformation)" w:date="2018-10-17T14:08:00Z"/>
          <w:rFonts w:ascii="Nirmala UI" w:eastAsia="Times New Roman" w:hAnsi="Nirmala UI" w:cs="Nirmala UI"/>
          <w:color w:val="000000"/>
          <w:sz w:val="20"/>
          <w:szCs w:val="20"/>
          <w:lang w:eastAsia="en-IN"/>
        </w:rPr>
      </w:pPr>
      <w:r w:rsidRPr="009744CC">
        <w:rPr>
          <w:rFonts w:ascii="Nirmala UI" w:hAnsi="Nirmala UI" w:cs="Nirmala UI"/>
          <w:sz w:val="20"/>
          <w:szCs w:val="20"/>
          <w:rPrChange w:id="43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>प्रतिलिप्याधिकार</w:t>
      </w:r>
      <w:r w:rsidR="00AC2FB0" w:rsidRPr="009744CC">
        <w:rPr>
          <w:rFonts w:ascii="Nirmala UI" w:hAnsi="Nirmala UI" w:cs="Nirmala UI"/>
          <w:sz w:val="20"/>
          <w:szCs w:val="20"/>
          <w:rPrChange w:id="44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 xml:space="preserve"> (कॉपीराइट)</w:t>
      </w:r>
      <w:r w:rsidR="00AC2FB0" w:rsidRPr="009744CC">
        <w:rPr>
          <w:rFonts w:ascii="Nirmala UI" w:hAnsi="Nirmala UI" w:cs="Nirmala UI"/>
          <w:sz w:val="20"/>
          <w:szCs w:val="20"/>
        </w:rPr>
        <w:t xml:space="preserve"> </w:t>
      </w:r>
      <w:r w:rsidRPr="009744CC">
        <w:rPr>
          <w:rFonts w:ascii="Nirmala UI" w:hAnsi="Nirmala UI" w:cs="Nirmala UI"/>
          <w:sz w:val="20"/>
          <w:szCs w:val="20"/>
          <w:rPrChange w:id="45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 xml:space="preserve">© </w:t>
      </w:r>
      <w:r w:rsidR="00BD5F4B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46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२०</w:t>
      </w:r>
      <w:r w:rsidR="00B20ADF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47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१६- २०१८ लिनक्स फाउंडेशन</w:t>
      </w:r>
      <w:r w:rsidR="001B6DFB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48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 ।</w:t>
      </w:r>
      <w:r w:rsidR="00B20ADF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49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 </w:t>
      </w:r>
      <w:r w:rsidR="00C152B2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0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इस दस्तावेज़ को क्रिएटिव कॉमन्स एट्रिब्यूशन </w:t>
      </w:r>
      <w:r w:rsidR="00461540" w:rsidRPr="009744CC">
        <w:rPr>
          <w:rFonts w:ascii="Nirmala UI" w:hAnsi="Nirmala UI" w:cs="Nirmala UI"/>
          <w:sz w:val="20"/>
          <w:szCs w:val="20"/>
          <w:rPrChange w:id="51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>४</w:t>
      </w:r>
      <w:r w:rsidR="00C152B2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2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.</w:t>
      </w:r>
      <w:r w:rsidR="00461540" w:rsidRPr="009744CC">
        <w:rPr>
          <w:rFonts w:ascii="Nirmala UI" w:hAnsi="Nirmala UI" w:cs="Nirmala UI"/>
          <w:sz w:val="20"/>
          <w:szCs w:val="20"/>
          <w:rPrChange w:id="53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>०</w:t>
      </w:r>
      <w:r w:rsidR="00461540" w:rsidRPr="009744CC">
        <w:rPr>
          <w:rFonts w:ascii="Nirmala UI" w:hAnsi="Nirmala UI" w:cs="Nirmala UI"/>
          <w:sz w:val="20"/>
          <w:szCs w:val="20"/>
          <w:rPrChange w:id="54" w:author="Renjish Kumar Ratna Kaleelazhicathu (Service Transformation)" w:date="2018-09-24T17:19:00Z">
            <w:rPr>
              <w:rFonts w:ascii="Nirmala UI" w:hAnsi="Nirmala UI" w:cs="Nirmala UI"/>
              <w:sz w:val="18"/>
            </w:rPr>
          </w:rPrChange>
        </w:rPr>
        <w:t xml:space="preserve"> </w:t>
      </w:r>
      <w:r w:rsidR="00C152B2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5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इंटरनेशनल (सीसी-बाय </w:t>
      </w:r>
      <w:r w:rsidR="00EA21C2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6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४.०</w:t>
      </w:r>
      <w:r w:rsidR="00C152B2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7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) लाइसेंस के तहत लाइसेंस प्राप्त है।</w:t>
      </w:r>
      <w:r w:rsidR="001B6DFB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8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 </w:t>
      </w:r>
      <w:r w:rsidR="00563819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59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लाइसेंस की एक प्रतिलिपि </w:t>
      </w:r>
      <w:r w:rsidR="00C53C85" w:rsidRPr="009744CC">
        <w:rPr>
          <w:rStyle w:val="Hyperlink"/>
          <w:rFonts w:ascii="Nirmala UI" w:eastAsia="Times New Roman" w:hAnsi="Nirmala UI" w:cs="Nirmala UI"/>
          <w:sz w:val="20"/>
          <w:szCs w:val="20"/>
          <w:lang w:eastAsia="en-IN"/>
          <w:rPrChange w:id="60" w:author="Renjish Kumar Ratna Kaleelazhicathu (Service Transformation)" w:date="2018-09-24T17:19:00Z">
            <w:rPr>
              <w:rStyle w:val="Hyperlink"/>
              <w:rFonts w:ascii="Nirmala UI" w:eastAsia="Times New Roman" w:hAnsi="Nirmala UI" w:cs="Nirmala UI"/>
              <w:sz w:val="24"/>
              <w:szCs w:val="24"/>
              <w:lang w:eastAsia="en-IN"/>
            </w:rPr>
          </w:rPrChange>
        </w:rPr>
        <w:fldChar w:fldCharType="begin"/>
      </w:r>
      <w:r w:rsidR="00C53C85" w:rsidRPr="009744CC">
        <w:rPr>
          <w:rStyle w:val="Hyperlink"/>
          <w:rFonts w:ascii="Nirmala UI" w:eastAsia="Times New Roman" w:hAnsi="Nirmala UI" w:cs="Nirmala UI"/>
          <w:sz w:val="20"/>
          <w:szCs w:val="20"/>
          <w:lang w:eastAsia="en-IN"/>
          <w:rPrChange w:id="61" w:author="Renjish Kumar Ratna Kaleelazhicathu (Service Transformation)" w:date="2018-09-24T17:19:00Z">
            <w:rPr>
              <w:rStyle w:val="Hyperlink"/>
              <w:rFonts w:ascii="Nirmala UI" w:eastAsia="Times New Roman" w:hAnsi="Nirmala UI" w:cs="Nirmala UI"/>
              <w:sz w:val="24"/>
              <w:szCs w:val="24"/>
              <w:lang w:eastAsia="en-IN"/>
            </w:rPr>
          </w:rPrChange>
        </w:rPr>
        <w:instrText xml:space="preserve"> HYPERLINK "https://creativecommons.org/licenses/by/4.0/" </w:instrText>
      </w:r>
      <w:r w:rsidR="00C53C85" w:rsidRPr="009744CC">
        <w:rPr>
          <w:rStyle w:val="Hyperlink"/>
          <w:rFonts w:ascii="Nirmala UI" w:eastAsia="Times New Roman" w:hAnsi="Nirmala UI" w:cs="Nirmala UI"/>
          <w:sz w:val="20"/>
          <w:szCs w:val="20"/>
          <w:lang w:eastAsia="en-IN"/>
          <w:rPrChange w:id="62" w:author="Renjish Kumar Ratna Kaleelazhicathu (Service Transformation)" w:date="2018-09-24T17:19:00Z">
            <w:rPr>
              <w:rStyle w:val="Hyperlink"/>
              <w:rFonts w:ascii="Nirmala UI" w:eastAsia="Times New Roman" w:hAnsi="Nirmala UI" w:cs="Nirmala UI"/>
              <w:sz w:val="24"/>
              <w:szCs w:val="24"/>
              <w:lang w:eastAsia="en-IN"/>
            </w:rPr>
          </w:rPrChange>
        </w:rPr>
        <w:fldChar w:fldCharType="separate"/>
      </w:r>
      <w:r w:rsidR="00563819" w:rsidRPr="009744CC">
        <w:rPr>
          <w:rStyle w:val="Hyperlink"/>
          <w:rFonts w:ascii="Nirmala UI" w:eastAsia="Times New Roman" w:hAnsi="Nirmala UI" w:cs="Nirmala UI"/>
          <w:sz w:val="20"/>
          <w:szCs w:val="20"/>
          <w:lang w:eastAsia="en-IN"/>
          <w:rPrChange w:id="63" w:author="Renjish Kumar Ratna Kaleelazhicathu (Service Transformation)" w:date="2018-09-24T17:19:00Z">
            <w:rPr>
              <w:rStyle w:val="Hyperlink"/>
              <w:rFonts w:ascii="Nirmala UI" w:eastAsia="Times New Roman" w:hAnsi="Nirmala UI" w:cs="Nirmala UI"/>
              <w:sz w:val="24"/>
              <w:szCs w:val="24"/>
              <w:lang w:eastAsia="en-IN"/>
            </w:rPr>
          </w:rPrChange>
        </w:rPr>
        <w:t>https://creativecommons.org/licenses/by/4.0/</w:t>
      </w:r>
      <w:r w:rsidR="00C53C85" w:rsidRPr="009744CC">
        <w:rPr>
          <w:rStyle w:val="Hyperlink"/>
          <w:rFonts w:ascii="Nirmala UI" w:eastAsia="Times New Roman" w:hAnsi="Nirmala UI" w:cs="Nirmala UI"/>
          <w:sz w:val="20"/>
          <w:szCs w:val="20"/>
          <w:lang w:eastAsia="en-IN"/>
          <w:rPrChange w:id="64" w:author="Renjish Kumar Ratna Kaleelazhicathu (Service Transformation)" w:date="2018-09-24T17:19:00Z">
            <w:rPr>
              <w:rStyle w:val="Hyperlink"/>
              <w:rFonts w:ascii="Nirmala UI" w:eastAsia="Times New Roman" w:hAnsi="Nirmala UI" w:cs="Nirmala UI"/>
              <w:sz w:val="24"/>
              <w:szCs w:val="24"/>
              <w:lang w:eastAsia="en-IN"/>
            </w:rPr>
          </w:rPrChange>
        </w:rPr>
        <w:fldChar w:fldCharType="end"/>
      </w:r>
      <w:r w:rsidR="00563819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65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 </w:t>
      </w:r>
      <w:r w:rsidR="00636E0B" w:rsidRPr="009744CC">
        <w:rPr>
          <w:rFonts w:ascii="Nirmala UI" w:hAnsi="Nirmala UI" w:cs="Nirmala UI"/>
          <w:sz w:val="20"/>
          <w:szCs w:val="20"/>
          <w:rPrChange w:id="66" w:author="Renjish Kumar Ratna Kaleelazhicathu (Service Transformation)" w:date="2018-09-24T17:19:00Z">
            <w:rPr>
              <w:rFonts w:ascii="Nirmala UI" w:hAnsi="Nirmala UI" w:cs="Nirmala UI"/>
            </w:rPr>
          </w:rPrChange>
        </w:rPr>
        <w:t xml:space="preserve">पर </w:t>
      </w:r>
      <w:r w:rsidR="00563819" w:rsidRPr="009744CC">
        <w:rPr>
          <w:rFonts w:ascii="Nirmala UI" w:eastAsia="Times New Roman" w:hAnsi="Nirmala UI" w:cs="Nirmala UI"/>
          <w:color w:val="000000"/>
          <w:sz w:val="20"/>
          <w:szCs w:val="20"/>
          <w:lang w:eastAsia="en-IN"/>
          <w:rPrChange w:id="67" w:author="Renjish Kumar Ratna Kaleelazhicathu (Service Transformation)" w:date="2018-09-24T17:19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पाई जा सकती है।</w:t>
      </w:r>
    </w:p>
    <w:p w14:paraId="4FAC0CD8" w14:textId="77777777" w:rsidR="00312FA4" w:rsidRDefault="00481D04" w:rsidP="00481D04">
      <w:pPr>
        <w:pStyle w:val="HTMLPreformatted"/>
        <w:shd w:val="clear" w:color="auto" w:fill="FFFFFF"/>
        <w:rPr>
          <w:rFonts w:ascii="Nirmala UI" w:hAnsi="Nirmala UI" w:cs="Nirmala UI"/>
          <w:color w:val="0070C0"/>
          <w:sz w:val="28"/>
          <w:szCs w:val="28"/>
          <w:lang w:bidi="hi-IN"/>
        </w:rPr>
      </w:pPr>
      <w:r w:rsidRPr="00481D04">
        <w:rPr>
          <w:rFonts w:ascii="Nirmala UI" w:hAnsi="Nirmala UI" w:cs="Nirmala UI"/>
          <w:color w:val="0070C0"/>
          <w:sz w:val="28"/>
          <w:szCs w:val="24"/>
        </w:rPr>
        <w:lastRenderedPageBreak/>
        <w:t>१</w:t>
      </w:r>
      <w:r>
        <w:rPr>
          <w:rFonts w:ascii="Nirmala UI" w:hAnsi="Nirmala UI" w:cs="Nirmala UI"/>
          <w:color w:val="0070C0"/>
          <w:sz w:val="28"/>
          <w:szCs w:val="28"/>
          <w:lang w:bidi="hi-IN"/>
        </w:rPr>
        <w:t xml:space="preserve">. </w:t>
      </w:r>
      <w:r w:rsidR="00312FA4" w:rsidRPr="00481D04">
        <w:rPr>
          <w:rFonts w:ascii="Nirmala UI" w:hAnsi="Nirmala UI" w:cs="Nirmala UI"/>
          <w:color w:val="0070C0"/>
          <w:sz w:val="28"/>
          <w:szCs w:val="28"/>
          <w:lang w:bidi="hi-IN"/>
        </w:rPr>
        <w:t>प्रस्तावना</w:t>
      </w:r>
    </w:p>
    <w:p w14:paraId="1675A864" w14:textId="77777777" w:rsidR="00D64BB0" w:rsidRDefault="00D64BB0" w:rsidP="00D64BB0">
      <w:pPr>
        <w:rPr>
          <w:rFonts w:ascii="Nirmala UI" w:hAnsi="Nirmala UI" w:cs="Nirmala UI"/>
          <w:sz w:val="18"/>
          <w:szCs w:val="18"/>
        </w:rPr>
      </w:pPr>
    </w:p>
    <w:p w14:paraId="3AC9C9B6" w14:textId="3101F6D4" w:rsidR="000379F4" w:rsidRDefault="00AF1A49" w:rsidP="00AC0C16">
      <w:pPr>
        <w:jc w:val="both"/>
        <w:rPr>
          <w:rFonts w:ascii="Nirmala UI" w:hAnsi="Nirmala UI" w:cs="Nirmala UI"/>
          <w:sz w:val="20"/>
          <w:szCs w:val="18"/>
        </w:rPr>
      </w:pPr>
      <w:del w:id="68" w:author="Renjish Kumar Ratna Kaleelazhicathu (Service Transformation)" w:date="2018-09-24T17:18:00Z">
        <w:r w:rsidRPr="00AF1A49" w:rsidDel="009744CC">
          <w:rPr>
            <w:rFonts w:ascii="Nirmala UI" w:hAnsi="Nirmala UI" w:cs="Nirmala UI" w:hint="cs"/>
            <w:sz w:val="20"/>
            <w:szCs w:val="18"/>
          </w:rPr>
          <w:delText>ओपेनचेन</w:delText>
        </w:r>
        <w:r w:rsidR="00D64BB0" w:rsidRPr="00AF1A49" w:rsidDel="009744CC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9" w:author="Renjish Kumar Ratna Kaleelazhicathu (Service Transformation)" w:date="2018-09-24T17:18:00Z">
        <w:r w:rsidR="009744CC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  <w:r w:rsidR="009744CC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D64BB0" w:rsidRPr="00AF1A49">
        <w:rPr>
          <w:rFonts w:ascii="Nirmala UI" w:hAnsi="Nirmala UI" w:cs="Nirmala UI"/>
          <w:sz w:val="20"/>
          <w:szCs w:val="18"/>
        </w:rPr>
        <w:t xml:space="preserve">पहल </w:t>
      </w:r>
      <w:r w:rsidR="00D64BB0" w:rsidRPr="00AF1A49">
        <w:rPr>
          <w:rFonts w:ascii="Nirmala UI" w:hAnsi="Nirmala UI" w:cs="Nirmala UI" w:hint="cs"/>
          <w:sz w:val="20"/>
          <w:szCs w:val="18"/>
        </w:rPr>
        <w:t>२०१३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में शुरू हुई जब सॉफ़्टवेयर सप्लाई चेन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BB7DCB" w:rsidRPr="0011497C">
        <w:rPr>
          <w:rFonts w:ascii="Nirmala UI" w:hAnsi="Nirmala UI" w:cs="Nirmala UI"/>
          <w:sz w:val="20"/>
          <w:szCs w:val="18"/>
        </w:rPr>
        <w:t xml:space="preserve"> </w:t>
      </w:r>
      <w:r w:rsidR="00BB7DCB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ओपन सोर्स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0379F4">
        <w:rPr>
          <w:rFonts w:ascii="Nirmala UI" w:hAnsi="Nirmala UI" w:cs="Nirmala UI" w:hint="cs"/>
          <w:sz w:val="20"/>
          <w:szCs w:val="18"/>
        </w:rPr>
        <w:t>खुले</w:t>
      </w:r>
      <w:r w:rsidR="00BB7DCB" w:rsidRPr="000379F4">
        <w:rPr>
          <w:rFonts w:ascii="Nirmala UI" w:hAnsi="Nirmala UI" w:cs="Nirmala UI"/>
          <w:sz w:val="20"/>
          <w:szCs w:val="18"/>
        </w:rPr>
        <w:t xml:space="preserve"> </w:t>
      </w:r>
      <w:r w:rsidR="00BB7DCB" w:rsidRPr="000379F4">
        <w:rPr>
          <w:rFonts w:ascii="Nirmala UI" w:hAnsi="Nirmala UI" w:cs="Nirmala UI" w:hint="cs"/>
          <w:sz w:val="20"/>
          <w:szCs w:val="18"/>
        </w:rPr>
        <w:t>स्रोत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 w:hint="cs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 w:hint="cs"/>
          <w:sz w:val="20"/>
          <w:szCs w:val="18"/>
        </w:rPr>
        <w:t>वृत्तिक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</w:t>
      </w:r>
      <w:r w:rsidR="00465D9F" w:rsidRPr="00AF1A49">
        <w:rPr>
          <w:rFonts w:ascii="Nirmala UI" w:hAnsi="Nirmala UI" w:cs="Nirmala UI"/>
          <w:sz w:val="20"/>
          <w:szCs w:val="18"/>
        </w:rPr>
        <w:t xml:space="preserve">के </w:t>
      </w:r>
      <w:r w:rsidR="00085002" w:rsidRPr="00AF1A49">
        <w:rPr>
          <w:rFonts w:ascii="Nirmala UI" w:hAnsi="Nirmala UI" w:cs="Nirmala UI"/>
          <w:sz w:val="20"/>
          <w:szCs w:val="18"/>
        </w:rPr>
        <w:t xml:space="preserve">एक समूह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ने दो उभरते </w:t>
      </w:r>
      <w:r w:rsidR="00D64BB0" w:rsidRPr="00AF1A49">
        <w:rPr>
          <w:rFonts w:ascii="Nirmala UI" w:hAnsi="Nirmala UI" w:cs="Nirmala UI" w:hint="cs"/>
          <w:sz w:val="20"/>
          <w:szCs w:val="18"/>
        </w:rPr>
        <w:t>स्वरूप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देखे: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B91133" w:rsidRPr="00121E13">
        <w:rPr>
          <w:rFonts w:ascii="Nirmala UI" w:eastAsia="Times New Roman" w:hAnsi="Nirmala UI" w:cs="Nirmala UI"/>
          <w:color w:val="000000"/>
          <w:sz w:val="20"/>
          <w:szCs w:val="24"/>
          <w:lang w:eastAsia="en-IN"/>
          <w:rPrChange w:id="70" w:author="Renjish Kumar Ratna Kaleelazhicathu (Service Transformation)" w:date="2018-09-24T18:53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१)</w:t>
      </w:r>
      <w:r w:rsidR="00B91133" w:rsidRPr="00121E13">
        <w:rPr>
          <w:rFonts w:ascii="Nirmala UI" w:hAnsi="Nirmala UI" w:cs="Nirmala UI"/>
          <w:sz w:val="16"/>
          <w:szCs w:val="18"/>
          <w:rPrChange w:id="71" w:author="Renjish Kumar Ratna Kaleelazhicathu (Service Transformation)" w:date="2018-09-24T18:53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परिपक्व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ओपन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सोर्स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अनुपालन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कार्यक्रम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वाले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6E299E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6E299E" w:rsidRPr="006E299E">
        <w:rPr>
          <w:rFonts w:ascii="Nirmala UI" w:hAnsi="Nirmala UI" w:cs="Nirmala UI" w:hint="cs"/>
          <w:sz w:val="20"/>
          <w:szCs w:val="18"/>
        </w:rPr>
        <w:t>ओ</w:t>
      </w:r>
      <w:r w:rsidR="006E299E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बीच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del w:id="72" w:author="Renjish Kumar Ratna Kaleelazhicathu (Service Transformation)" w:date="2018-09-24T17:33:00Z">
        <w:r w:rsidR="006E299E" w:rsidRPr="006E299E" w:rsidDel="00121B55">
          <w:rPr>
            <w:rFonts w:ascii="Nirmala UI" w:hAnsi="Nirmala UI" w:cs="Nirmala UI"/>
            <w:sz w:val="20"/>
            <w:szCs w:val="18"/>
          </w:rPr>
          <w:delText>काफ़ी</w:delText>
        </w:r>
        <w:r w:rsidR="006E299E" w:rsidRPr="00F872DD" w:rsidDel="00121B55">
          <w:rPr>
            <w:rFonts w:ascii="Nirmala UI" w:hAnsi="Nirmala UI" w:cs="Nirmala UI" w:hint="cs"/>
            <w:sz w:val="20"/>
            <w:szCs w:val="18"/>
          </w:rPr>
          <w:delText xml:space="preserve"> </w:delText>
        </w:r>
      </w:del>
      <w:ins w:id="73" w:author="Renjish Kumar Ratna Kaleelazhicathu (Service Transformation)" w:date="2018-09-24T17:33:00Z">
        <w:r w:rsidR="00121B55" w:rsidRPr="00121B55">
          <w:rPr>
            <w:rFonts w:ascii="Nirmala UI" w:hAnsi="Nirmala UI" w:cs="Nirmala UI" w:hint="cs"/>
            <w:sz w:val="20"/>
            <w:szCs w:val="18"/>
          </w:rPr>
          <w:t>अनेक</w:t>
        </w:r>
        <w:r w:rsidR="00121B55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74" w:author="Renjish Kumar Ratna Kaleelazhicathu (Service Transformation)" w:date="2018-09-24T17:35:00Z">
        <w:r w:rsidR="00F872DD" w:rsidRPr="00F872DD" w:rsidDel="00B24F1A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  <w:r w:rsidR="006E299E" w:rsidRPr="006E299E" w:rsidDel="00B24F1A">
          <w:rPr>
            <w:rFonts w:ascii="Nirmala UI" w:hAnsi="Nirmala UI" w:cs="Nirmala UI" w:hint="cs"/>
            <w:sz w:val="20"/>
            <w:szCs w:val="18"/>
          </w:rPr>
          <w:delText>ओ</w:delText>
        </w:r>
        <w:r w:rsidR="00F872DD" w:rsidRPr="00F872DD" w:rsidDel="00B24F1A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5" w:author="Renjish Kumar Ratna Kaleelazhicathu (Service Transformation)" w:date="2018-09-24T17:35:00Z">
        <w:r w:rsidR="00B24F1A" w:rsidRPr="00B24F1A">
          <w:rPr>
            <w:rFonts w:ascii="Nirmala UI" w:hAnsi="Nirmala UI" w:cs="Nirmala UI" w:hint="cs"/>
            <w:sz w:val="20"/>
            <w:szCs w:val="18"/>
          </w:rPr>
          <w:t>प्रक्रियाओं</w:t>
        </w:r>
        <w:r w:rsidR="00B24F1A">
          <w:rPr>
            <w:rFonts w:ascii="Nirmala UI" w:hAnsi="Nirmala UI" w:cs="Nirmala UI"/>
            <w:sz w:val="20"/>
            <w:szCs w:val="18"/>
          </w:rPr>
          <w:t xml:space="preserve"> </w:t>
        </w:r>
        <w:r w:rsidR="00B24F1A" w:rsidRPr="00B24F1A">
          <w:rPr>
            <w:rFonts w:ascii="Nirmala UI" w:hAnsi="Nirmala UI" w:cs="Nirmala UI" w:hint="cs"/>
            <w:color w:val="1D2129"/>
            <w:sz w:val="21"/>
            <w:szCs w:val="21"/>
          </w:rPr>
          <w:t>में</w:t>
        </w:r>
      </w:ins>
      <w:ins w:id="76" w:author="Renjish Kumar Ratna Kaleelazhicathu (Service Transformation)" w:date="2018-09-24T17:36:00Z">
        <w:r w:rsidR="00B24F1A">
          <w:rPr>
            <w:rFonts w:ascii="Nirmala UI" w:hAnsi="Nirmala UI" w:cs="Nirmala UI"/>
            <w:color w:val="1D2129"/>
            <w:sz w:val="21"/>
            <w:szCs w:val="21"/>
          </w:rPr>
          <w:t xml:space="preserve"> </w:t>
        </w:r>
      </w:ins>
      <w:del w:id="77" w:author="Renjish Kumar Ratna Kaleelazhicathu (Service Transformation)" w:date="2018-09-24T17:35:00Z">
        <w:r w:rsidR="00716A2C" w:rsidDel="00B24F1A">
          <w:rPr>
            <w:rFonts w:ascii="Nirmala UI" w:hAnsi="Nirmala UI" w:cs="Nirmala UI"/>
            <w:color w:val="1D2129"/>
            <w:sz w:val="21"/>
            <w:szCs w:val="21"/>
          </w:rPr>
          <w:delText>की</w:delText>
        </w:r>
      </w:del>
      <w:r w:rsidR="00716A2C">
        <w:rPr>
          <w:rFonts w:ascii="Nirmala UI" w:hAnsi="Nirmala UI" w:cs="Nirmala UI"/>
          <w:color w:val="1D2129"/>
          <w:sz w:val="21"/>
          <w:szCs w:val="21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समानताएं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del w:id="78" w:author="Renjish Kumar Ratna Kaleelazhicathu (Service Transformation)" w:date="2018-09-24T17:45:00Z">
        <w:r w:rsidR="00F872DD" w:rsidRPr="00F872DD" w:rsidDel="00B24F1A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="00F872DD" w:rsidRPr="00F872DD" w:rsidDel="00B24F1A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9" w:author="Renjish Kumar Ratna Kaleelazhicathu (Service Transformation)" w:date="2018-09-24T17:45:00Z">
        <w:r w:rsidR="00B24F1A" w:rsidRPr="00B24F1A">
          <w:rPr>
            <w:rFonts w:ascii="Nirmala UI" w:hAnsi="Nirmala UI" w:cs="Nirmala UI" w:hint="cs"/>
            <w:sz w:val="20"/>
            <w:szCs w:val="18"/>
          </w:rPr>
          <w:t>उपस्थित</w:t>
        </w:r>
      </w:ins>
      <w:del w:id="80" w:author="Renjish Kumar Ratna Kaleelazhicathu (Service Transformation)" w:date="2018-09-24T17:45:00Z">
        <w:r w:rsidR="00F872DD" w:rsidRPr="00F872DD" w:rsidDel="00B24F1A">
          <w:rPr>
            <w:rFonts w:ascii="Nirmala UI" w:hAnsi="Nirmala UI" w:cs="Nirmala UI" w:hint="cs"/>
            <w:sz w:val="20"/>
            <w:szCs w:val="18"/>
          </w:rPr>
          <w:delText>थीं</w:delText>
        </w:r>
      </w:del>
      <w:ins w:id="81" w:author="Renjish Kumar Ratna Kaleelazhicathu (Service Transformation)" w:date="2018-09-24T17:45:00Z">
        <w:r w:rsidR="00B24F1A">
          <w:rPr>
            <w:rFonts w:ascii="Nirmala UI" w:hAnsi="Nirmala UI" w:cs="Nirmala UI"/>
            <w:sz w:val="20"/>
            <w:szCs w:val="18"/>
          </w:rPr>
          <w:t xml:space="preserve"> </w:t>
        </w:r>
        <w:r w:rsidR="00B24F1A" w:rsidRPr="00B24F1A">
          <w:rPr>
            <w:rFonts w:ascii="Nirmala UI" w:hAnsi="Nirmala UI" w:cs="Nirmala UI" w:hint="cs"/>
            <w:sz w:val="20"/>
            <w:szCs w:val="18"/>
          </w:rPr>
          <w:t>थी</w:t>
        </w:r>
      </w:ins>
      <w:ins w:id="82" w:author="Renjish Kumar Ratna Kaleelazhicathu (Service Transformation)" w:date="2018-09-24T17:53:00Z">
        <w:r w:rsidR="004A55A3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F872DD" w:rsidRPr="00F872DD">
        <w:rPr>
          <w:rFonts w:ascii="Nirmala UI" w:hAnsi="Nirmala UI" w:cs="Nirmala UI"/>
          <w:sz w:val="20"/>
          <w:szCs w:val="18"/>
        </w:rPr>
        <w:t>;</w:t>
      </w:r>
      <w:r w:rsidR="00394CFC">
        <w:rPr>
          <w:rFonts w:ascii="Nirmala UI" w:hAnsi="Nirmala UI" w:cs="Nirmala UI"/>
          <w:sz w:val="20"/>
          <w:szCs w:val="18"/>
        </w:rPr>
        <w:t xml:space="preserve"> </w:t>
      </w:r>
      <w:r w:rsidR="00394CFC" w:rsidRPr="00EF4D71">
        <w:rPr>
          <w:rFonts w:ascii="Nirmala UI" w:eastAsia="Times New Roman" w:hAnsi="Nirmala UI" w:cs="Nirmala UI" w:hint="cs"/>
          <w:color w:val="000000"/>
          <w:sz w:val="20"/>
          <w:szCs w:val="24"/>
          <w:lang w:eastAsia="en-IN"/>
        </w:rPr>
        <w:t>और</w:t>
      </w:r>
      <w:r w:rsidR="00394CFC" w:rsidRPr="00EF4D71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 xml:space="preserve"> </w:t>
      </w:r>
      <w:r w:rsidR="00394CFC" w:rsidRPr="00121E13">
        <w:rPr>
          <w:rFonts w:ascii="Nirmala UI" w:eastAsia="Times New Roman" w:hAnsi="Nirmala UI" w:cs="Nirmala UI"/>
          <w:color w:val="000000"/>
          <w:sz w:val="20"/>
          <w:szCs w:val="24"/>
          <w:lang w:eastAsia="en-IN"/>
          <w:rPrChange w:id="83" w:author="Renjish Kumar Ratna Kaleelazhicathu (Service Transformation)" w:date="2018-09-24T18:53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 xml:space="preserve">२) </w:t>
      </w:r>
      <w:r w:rsidR="00D66715" w:rsidRPr="00D66715">
        <w:rPr>
          <w:rFonts w:ascii="Nirmala UI" w:hAnsi="Nirmala UI" w:cs="Nirmala UI" w:hint="cs"/>
          <w:sz w:val="20"/>
          <w:szCs w:val="18"/>
        </w:rPr>
        <w:t>कम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विकसित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कार्यक्रमों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साथ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सॉफ्टवेयर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आदान</w:t>
      </w:r>
      <w:r w:rsidR="00D66715" w:rsidRPr="00D66715">
        <w:rPr>
          <w:rFonts w:ascii="Nirmala UI" w:hAnsi="Nirmala UI" w:cs="Nirmala UI"/>
          <w:sz w:val="20"/>
          <w:szCs w:val="18"/>
        </w:rPr>
        <w:t>-</w:t>
      </w:r>
      <w:r w:rsidR="00D66715" w:rsidRPr="00D66715">
        <w:rPr>
          <w:rFonts w:ascii="Nirmala UI" w:hAnsi="Nirmala UI" w:cs="Nirmala UI" w:hint="cs"/>
          <w:sz w:val="20"/>
          <w:szCs w:val="18"/>
        </w:rPr>
        <w:t>प्रदान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करने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ins w:id="84" w:author="Renjish Kumar Ratna Kaleelazhicathu (Service Transformation)" w:date="2018-09-24T18:52:00Z">
        <w:r w:rsidR="001E35BB" w:rsidRPr="001E35BB">
          <w:rPr>
            <w:rFonts w:ascii="Nirmala UI" w:hAnsi="Nirmala UI" w:cs="Nirmala UI" w:hint="cs"/>
            <w:sz w:val="20"/>
            <w:szCs w:val="18"/>
          </w:rPr>
          <w:t>वाली</w:t>
        </w:r>
        <w:r w:rsidR="001E35BB" w:rsidRPr="001E35BB" w:rsidDel="001E35BB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85" w:author="Renjish Kumar Ratna Kaleelazhicathu (Service Transformation)" w:date="2018-09-24T18:52:00Z">
        <w:r w:rsidR="00D66715" w:rsidRPr="00D66715" w:rsidDel="001E35BB">
          <w:rPr>
            <w:rFonts w:ascii="Nirmala UI" w:hAnsi="Nirmala UI" w:cs="Nirmala UI" w:hint="cs"/>
            <w:sz w:val="20"/>
            <w:szCs w:val="18"/>
          </w:rPr>
          <w:delText>वाले</w:delText>
        </w:r>
      </w:del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D66715" w:rsidRPr="006E299E">
        <w:rPr>
          <w:rFonts w:ascii="Nirmala UI" w:hAnsi="Nirmala UI" w:cs="Nirmala UI" w:hint="cs"/>
          <w:sz w:val="20"/>
          <w:szCs w:val="18"/>
        </w:rPr>
        <w:t>ओ</w:t>
      </w:r>
      <w:r w:rsid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एक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बड़ी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संख्या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अभी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बनी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हुई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547DFA" w:rsidRPr="00547DFA">
        <w:rPr>
          <w:rFonts w:ascii="Nirmala UI" w:hAnsi="Nirmala UI" w:cs="Nirmala UI" w:hint="cs"/>
          <w:sz w:val="20"/>
          <w:szCs w:val="18"/>
        </w:rPr>
        <w:t>थी</w:t>
      </w:r>
      <w:r w:rsidR="00D66715" w:rsidRPr="00D66715">
        <w:rPr>
          <w:rFonts w:ascii="Nirmala UI" w:hAnsi="Nirmala UI" w:cs="Nirmala UI" w:hint="cs"/>
          <w:sz w:val="20"/>
          <w:szCs w:val="18"/>
        </w:rPr>
        <w:t>।</w:t>
      </w:r>
      <w:r w:rsidR="006B671A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दूसरे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अवलोकन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परिणामस्वरूप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सॉफ्टवेयर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आदान</w:t>
      </w:r>
      <w:r w:rsidR="00D02E0B" w:rsidRPr="00D02E0B">
        <w:rPr>
          <w:rFonts w:ascii="Nirmala UI" w:hAnsi="Nirmala UI" w:cs="Nirmala UI"/>
          <w:sz w:val="20"/>
          <w:szCs w:val="18"/>
        </w:rPr>
        <w:t>-</w:t>
      </w:r>
      <w:r w:rsidR="00D02E0B" w:rsidRPr="00D02E0B">
        <w:rPr>
          <w:rFonts w:ascii="Nirmala UI" w:hAnsi="Nirmala UI" w:cs="Nirmala UI" w:hint="cs"/>
          <w:sz w:val="20"/>
          <w:szCs w:val="18"/>
        </w:rPr>
        <w:t>प्रदान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साथ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अनुपालन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कलाकृतियों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del w:id="86" w:author="Renjish Kumar Ratna Kaleelazhicathu (Service Transformation)" w:date="2018-09-25T17:48:00Z">
        <w:r w:rsidR="00D02E0B" w:rsidRPr="00D02E0B" w:rsidDel="00D11939">
          <w:rPr>
            <w:rFonts w:ascii="Nirmala UI" w:hAnsi="Nirmala UI" w:cs="Nirmala UI" w:hint="cs"/>
            <w:sz w:val="20"/>
            <w:szCs w:val="18"/>
          </w:rPr>
          <w:delText>सामंजस्यता</w:delText>
        </w:r>
        <w:r w:rsidR="00D02E0B" w:rsidRPr="00D02E0B" w:rsidDel="00D1193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7" w:author="Renjish Kumar Ratna Kaleelazhicathu (Service Transformation)" w:date="2018-09-25T17:48:00Z">
        <w:r w:rsidR="00D11939" w:rsidRPr="000379F4">
          <w:rPr>
            <w:rFonts w:ascii="Nirmala UI" w:hAnsi="Nirmala UI" w:cs="Nirmala UI" w:hint="cs"/>
            <w:sz w:val="20"/>
            <w:szCs w:val="18"/>
          </w:rPr>
          <w:t>स्थिरता</w:t>
        </w:r>
        <w:r w:rsidR="00D11939" w:rsidRPr="00D02E0B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D02E0B" w:rsidRPr="00D02E0B">
        <w:rPr>
          <w:rFonts w:ascii="Nirmala UI" w:hAnsi="Nirmala UI" w:cs="Nirmala UI" w:hint="cs"/>
          <w:sz w:val="20"/>
          <w:szCs w:val="18"/>
        </w:rPr>
        <w:t>और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गुणवत्ता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में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विश्वास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कमी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हुई।</w:t>
      </w:r>
      <w:r w:rsidR="00D02E0B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नतीजतन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11497C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प्रत्येक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स्तर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6B5C09" w:rsidRPr="006B5C09">
        <w:rPr>
          <w:rFonts w:ascii="Nirmala UI" w:hAnsi="Nirmala UI" w:cs="Nirmala UI" w:hint="cs"/>
          <w:sz w:val="20"/>
          <w:szCs w:val="18"/>
        </w:rPr>
        <w:t>बाद</w:t>
      </w:r>
      <w:r w:rsidR="006B5C09">
        <w:rPr>
          <w:rFonts w:ascii="Nirmala UI" w:hAnsi="Nirmala UI" w:cs="Nirmala UI"/>
          <w:sz w:val="20"/>
          <w:szCs w:val="18"/>
        </w:rPr>
        <w:t xml:space="preserve"> </w:t>
      </w:r>
      <w:del w:id="88" w:author="Renjish Kumar Ratna Kaleelazhicathu (Service Transformation)" w:date="2018-09-24T19:20:00Z">
        <w:r w:rsidR="006B5C09" w:rsidRPr="006B5C09" w:rsidDel="00CF1426">
          <w:rPr>
            <w:rFonts w:ascii="Nirmala UI" w:hAnsi="Nirmala UI" w:cs="Nirmala UI" w:hint="cs"/>
            <w:sz w:val="20"/>
            <w:szCs w:val="18"/>
          </w:rPr>
          <w:delText xml:space="preserve">के </w:delText>
        </w:r>
      </w:del>
      <w:ins w:id="89" w:author="Renjish Kumar Ratna Kaleelazhicathu (Service Transformation)" w:date="2018-09-24T19:20:00Z">
        <w:r w:rsidR="00CF1426" w:rsidRPr="00CF1426">
          <w:rPr>
            <w:rFonts w:ascii="Nirmala UI" w:hAnsi="Nirmala UI" w:cs="Nirmala UI" w:hint="cs"/>
            <w:sz w:val="20"/>
            <w:szCs w:val="18"/>
          </w:rPr>
          <w:t>की</w:t>
        </w:r>
        <w:r w:rsidR="00CF1426" w:rsidRPr="00CF1426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डाउनस्ट्रीम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 w:rsidRPr="00ED4C0C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 w:rsidRPr="00ED4C0C">
        <w:rPr>
          <w:rFonts w:ascii="Nirmala UI" w:hAnsi="Nirmala UI" w:cs="Nirmala UI"/>
          <w:sz w:val="20"/>
          <w:szCs w:val="20"/>
          <w:rPrChange w:id="90" w:author="Renjish Kumar Ratna Kaleelazhicathu (Service Transformation)" w:date="2018-09-24T18:37:00Z">
            <w:rPr>
              <w:rFonts w:ascii="Nirmala UI" w:hAnsi="Nirmala UI" w:cs="Nirmala UI"/>
            </w:rPr>
          </w:rPrChange>
        </w:rPr>
        <w:t>ऐ</w:t>
      </w:r>
      <w:r w:rsidR="0011497C">
        <w:rPr>
          <w:rFonts w:ascii="Nirmala UI" w:hAnsi="Nirmala UI" w:cs="Nirmala UI"/>
        </w:rPr>
        <w:t xml:space="preserve"> </w:t>
      </w:r>
      <w:del w:id="91" w:author="Renjish Kumar Ratna Kaleelazhicathu (Service Transformation)" w:date="2018-09-24T18:24:00Z">
        <w:r w:rsidR="0011497C" w:rsidRPr="0011497C" w:rsidDel="007519EF">
          <w:rPr>
            <w:rFonts w:ascii="Nirmala UI" w:hAnsi="Nirmala UI" w:cs="Nirmala UI" w:hint="cs"/>
            <w:sz w:val="20"/>
            <w:szCs w:val="18"/>
          </w:rPr>
          <w:delText>अक्सर</w:delText>
        </w:r>
        <w:r w:rsidR="0011497C" w:rsidRPr="0011497C" w:rsidDel="007519E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92" w:author="Renjish Kumar Ratna Kaleelazhicathu (Service Transformation)" w:date="2018-09-24T18:24:00Z">
        <w:r w:rsidR="00CB2AA2" w:rsidRPr="00CB2AA2">
          <w:rPr>
            <w:rFonts w:ascii="Nirmala UI" w:hAnsi="Nirmala UI" w:cs="Nirmala UI" w:hint="cs"/>
            <w:sz w:val="20"/>
            <w:szCs w:val="18"/>
          </w:rPr>
          <w:t xml:space="preserve">लगातार </w:t>
        </w:r>
      </w:ins>
      <w:r w:rsidR="0011497C" w:rsidRPr="0011497C">
        <w:rPr>
          <w:rFonts w:ascii="Nirmala UI" w:hAnsi="Nirmala UI" w:cs="Nirmala UI" w:hint="cs"/>
          <w:sz w:val="20"/>
          <w:szCs w:val="18"/>
        </w:rPr>
        <w:t>अन्य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E64ADF" w:rsidRPr="00E64ADF">
        <w:rPr>
          <w:rFonts w:ascii="Nirmala UI" w:hAnsi="Nirmala UI" w:cs="Nirmala UI" w:hint="cs"/>
          <w:sz w:val="20"/>
          <w:szCs w:val="18"/>
        </w:rPr>
        <w:t>पूर्व</w:t>
      </w:r>
      <w:r w:rsidR="00E64ADF" w:rsidRPr="00E64ADF">
        <w:rPr>
          <w:rFonts w:ascii="Nirmala UI" w:hAnsi="Nirmala UI" w:cs="Nirmala UI"/>
          <w:sz w:val="20"/>
          <w:szCs w:val="18"/>
        </w:rPr>
        <w:t xml:space="preserve"> </w:t>
      </w:r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अपस्ट्रीम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 w:rsidRPr="006E299E">
        <w:rPr>
          <w:rFonts w:ascii="Nirmala UI" w:hAnsi="Nirmala UI" w:cs="Nirmala UI" w:hint="cs"/>
          <w:sz w:val="20"/>
          <w:szCs w:val="18"/>
        </w:rPr>
        <w:t>ओ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द्वारा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पहले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किए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गए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अनुपालन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कार्य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को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del w:id="93" w:author="Renjish Kumar Ratna Kaleelazhicathu (Service Transformation)" w:date="2018-09-28T15:44:00Z">
        <w:r w:rsidR="0011497C" w:rsidRPr="0011497C" w:rsidDel="005F5BB9">
          <w:rPr>
            <w:rFonts w:ascii="Nirmala UI" w:hAnsi="Nirmala UI" w:cs="Nirmala UI" w:hint="cs"/>
            <w:sz w:val="20"/>
            <w:szCs w:val="18"/>
          </w:rPr>
          <w:delText>फिर</w:delText>
        </w:r>
        <w:r w:rsidR="0011497C" w:rsidRPr="0011497C" w:rsidDel="005F5BB9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1497C" w:rsidRPr="0011497C" w:rsidDel="005F5BB9">
          <w:rPr>
            <w:rFonts w:ascii="Nirmala UI" w:hAnsi="Nirmala UI" w:cs="Nirmala UI" w:hint="cs"/>
            <w:sz w:val="20"/>
            <w:szCs w:val="18"/>
          </w:rPr>
          <w:delText>से</w:delText>
        </w:r>
        <w:r w:rsidR="0011497C" w:rsidRPr="0011497C" w:rsidDel="005F5BB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050EA4" w:rsidRPr="00050EA4">
        <w:rPr>
          <w:rFonts w:ascii="Nirmala UI" w:hAnsi="Nirmala UI" w:cs="Nirmala UI" w:hint="cs"/>
          <w:sz w:val="20"/>
          <w:szCs w:val="18"/>
        </w:rPr>
        <w:t xml:space="preserve">दोहरा </w:t>
      </w:r>
      <w:r w:rsidR="0011497C" w:rsidRPr="0011497C">
        <w:rPr>
          <w:rFonts w:ascii="Nirmala UI" w:hAnsi="Nirmala UI" w:cs="Nirmala UI" w:hint="cs"/>
          <w:sz w:val="20"/>
          <w:szCs w:val="18"/>
        </w:rPr>
        <w:t>रहे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थे।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</w:p>
    <w:p w14:paraId="6A4C2C99" w14:textId="3ABAA5B2" w:rsidR="000379F4" w:rsidRDefault="000379F4" w:rsidP="00AC0C16">
      <w:pPr>
        <w:jc w:val="both"/>
        <w:rPr>
          <w:rFonts w:ascii="Nirmala UI" w:hAnsi="Nirmala UI" w:cs="Nirmala UI"/>
          <w:sz w:val="20"/>
          <w:szCs w:val="18"/>
        </w:rPr>
      </w:pP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अध्ययन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समूह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गठन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इस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बात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विचार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था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मानक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कार्यक्रम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विनिर्देश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बनाया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सकता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है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जो</w:t>
      </w:r>
      <w:r w:rsidRPr="000379F4">
        <w:rPr>
          <w:rFonts w:ascii="Nirmala UI" w:hAnsi="Nirmala UI" w:cs="Nirmala UI"/>
          <w:sz w:val="20"/>
          <w:szCs w:val="18"/>
        </w:rPr>
        <w:t xml:space="preserve">: i) </w:t>
      </w:r>
      <w:r w:rsidRPr="000379F4">
        <w:rPr>
          <w:rFonts w:ascii="Nirmala UI" w:hAnsi="Nirmala UI" w:cs="Nirmala UI" w:hint="cs"/>
          <w:sz w:val="20"/>
          <w:szCs w:val="18"/>
        </w:rPr>
        <w:t>उद्योग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ins w:id="94" w:author="Renjish Kumar Ratna Kaleelazhicathu (Service Transformation)" w:date="2018-09-25T17:51:00Z">
        <w:r w:rsidR="00D11939" w:rsidRPr="00D11939">
          <w:rPr>
            <w:rFonts w:ascii="Nirmala UI" w:hAnsi="Nirmala UI" w:cs="Nirmala UI" w:hint="cs"/>
            <w:sz w:val="20"/>
            <w:szCs w:val="18"/>
          </w:rPr>
          <w:t>भर</w:t>
        </w:r>
        <w:r w:rsidR="00D11939" w:rsidRPr="00D11939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0379F4">
        <w:rPr>
          <w:rFonts w:ascii="Nirmala UI" w:hAnsi="Nirmala UI" w:cs="Nirmala UI" w:hint="cs"/>
          <w:sz w:val="20"/>
          <w:szCs w:val="18"/>
        </w:rPr>
        <w:t>में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साझा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वाले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जानकारी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del w:id="95" w:author="Renjish Kumar Ratna Kaleelazhicathu (Service Transformation)" w:date="2018-09-25T17:45:00Z">
        <w:r w:rsidRPr="000379F4" w:rsidDel="00852326">
          <w:rPr>
            <w:rFonts w:ascii="Nirmala UI" w:hAnsi="Nirmala UI" w:cs="Nirmala UI" w:hint="cs"/>
            <w:sz w:val="20"/>
            <w:szCs w:val="18"/>
          </w:rPr>
          <w:delText>की</w:delText>
        </w:r>
        <w:r w:rsidRPr="000379F4" w:rsidDel="0085232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96" w:author="Renjish Kumar Ratna Kaleelazhicathu (Service Transformation)" w:date="2018-09-25T17:48:00Z">
        <w:r w:rsidR="00D11939" w:rsidRPr="00D11939">
          <w:rPr>
            <w:rFonts w:ascii="Nirmala UI" w:hAnsi="Nirmala UI" w:cs="Nirmala UI" w:hint="cs"/>
            <w:sz w:val="20"/>
            <w:szCs w:val="18"/>
          </w:rPr>
          <w:t xml:space="preserve">में </w:t>
        </w:r>
      </w:ins>
      <w:r w:rsidRPr="000379F4">
        <w:rPr>
          <w:rFonts w:ascii="Nirmala UI" w:hAnsi="Nirmala UI" w:cs="Nirmala UI" w:hint="cs"/>
          <w:sz w:val="20"/>
          <w:szCs w:val="18"/>
        </w:rPr>
        <w:t>अधिक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गुणवत्ता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स्थिरता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del w:id="97" w:author="Renjish Kumar Ratna Kaleelazhicathu (Service Transformation)" w:date="2018-09-25T17:48:00Z">
        <w:r w:rsidRPr="000379F4" w:rsidDel="00D11939">
          <w:rPr>
            <w:rFonts w:ascii="Nirmala UI" w:hAnsi="Nirmala UI" w:cs="Nirmala UI" w:hint="cs"/>
            <w:sz w:val="20"/>
            <w:szCs w:val="18"/>
          </w:rPr>
          <w:delText>की</w:delText>
        </w:r>
        <w:r w:rsidRPr="000379F4" w:rsidDel="00D11939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0379F4" w:rsidDel="00D11939">
          <w:rPr>
            <w:rFonts w:ascii="Nirmala UI" w:hAnsi="Nirmala UI" w:cs="Nirmala UI" w:hint="cs"/>
            <w:sz w:val="20"/>
            <w:szCs w:val="18"/>
          </w:rPr>
          <w:delText>सुविधा</w:delText>
        </w:r>
        <w:r w:rsidRPr="000379F4" w:rsidDel="00D1193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0379F4">
        <w:rPr>
          <w:rFonts w:ascii="Nirmala UI" w:hAnsi="Nirmala UI" w:cs="Nirmala UI" w:hint="cs"/>
          <w:sz w:val="20"/>
          <w:szCs w:val="18"/>
        </w:rPr>
        <w:t>प्रदान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करेगा</w:t>
      </w:r>
      <w:r w:rsidRPr="000379F4">
        <w:rPr>
          <w:rFonts w:ascii="Nirmala UI" w:hAnsi="Nirmala UI" w:cs="Nirmala UI"/>
          <w:sz w:val="20"/>
          <w:szCs w:val="18"/>
        </w:rPr>
        <w:t xml:space="preserve">;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ii)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del w:id="98" w:author="Renjish Kumar Ratna Kaleelazhicathu (Service Transformation)" w:date="2018-09-25T17:55:00Z">
        <w:r w:rsidRPr="000379F4" w:rsidDel="00D11939">
          <w:rPr>
            <w:rFonts w:ascii="Nirmala UI" w:hAnsi="Nirmala UI" w:cs="Nirmala UI" w:hint="cs"/>
            <w:sz w:val="20"/>
            <w:szCs w:val="18"/>
          </w:rPr>
          <w:delText>पुनर्विक्रय</w:delText>
        </w:r>
        <w:r w:rsidRPr="000379F4" w:rsidDel="00D1193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99" w:author="Renjish Kumar Ratna Kaleelazhicathu (Service Transformation)" w:date="2018-09-25T17:56:00Z">
        <w:r w:rsidR="002D26F6" w:rsidRPr="002D26F6">
          <w:rPr>
            <w:rFonts w:ascii="Nirmala UI" w:hAnsi="Nirmala UI" w:cs="Nirmala UI" w:hint="cs"/>
            <w:sz w:val="20"/>
            <w:szCs w:val="18"/>
          </w:rPr>
          <w:t>पुनः</w:t>
        </w:r>
        <w:r w:rsidR="002D26F6" w:rsidRPr="002D26F6">
          <w:rPr>
            <w:rFonts w:ascii="Nirmala UI" w:hAnsi="Nirmala UI" w:cs="Nirmala UI"/>
            <w:sz w:val="20"/>
            <w:szCs w:val="18"/>
          </w:rPr>
          <w:t xml:space="preserve"> </w:t>
        </w:r>
        <w:r w:rsidR="002D26F6" w:rsidRPr="002D26F6">
          <w:rPr>
            <w:rFonts w:ascii="Nirmala UI" w:hAnsi="Nirmala UI" w:cs="Nirmala UI" w:hint="cs"/>
            <w:sz w:val="20"/>
            <w:szCs w:val="18"/>
          </w:rPr>
          <w:t xml:space="preserve">कार्य </w:t>
        </w:r>
      </w:ins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जुड़े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उच्च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लेनदेन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लागत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को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करें।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अध्ययन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एक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कार्य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विकसित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हुआ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, </w:t>
      </w:r>
      <w:r w:rsidR="00910049" w:rsidRPr="00910049">
        <w:rPr>
          <w:rFonts w:ascii="Nirmala UI" w:hAnsi="Nirmala UI" w:cs="Nirmala UI" w:hint="cs"/>
          <w:sz w:val="20"/>
          <w:szCs w:val="18"/>
        </w:rPr>
        <w:t>और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अप्रैल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E53997">
        <w:rPr>
          <w:rFonts w:ascii="Nirmala UI" w:eastAsia="Times New Roman" w:hAnsi="Nirmala UI" w:cs="Nirmala UI"/>
          <w:color w:val="000000"/>
          <w:sz w:val="20"/>
          <w:szCs w:val="24"/>
          <w:lang w:eastAsia="en-IN"/>
          <w:rPrChange w:id="100" w:author="Renjish Kumar Ratna Kaleelazhicathu (Service Transformation)" w:date="2018-09-24T20:25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२०१६</w:t>
      </w:r>
      <w:r w:rsidR="0091004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औपचारिक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लिनक्स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फाउंडेशन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सहयोगी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परियोजना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आयोजित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किया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गया।</w:t>
      </w:r>
    </w:p>
    <w:p w14:paraId="0757CF7D" w14:textId="3B6235EF" w:rsidR="00910049" w:rsidRDefault="00910049" w:rsidP="00AC0C16">
      <w:pPr>
        <w:jc w:val="both"/>
        <w:rPr>
          <w:rFonts w:ascii="Nirmala UI" w:hAnsi="Nirmala UI" w:cs="Nirmala UI"/>
          <w:sz w:val="20"/>
          <w:szCs w:val="18"/>
        </w:rPr>
      </w:pPr>
      <w:del w:id="101" w:author="Renjish Kumar Ratna Kaleelazhicathu (Service Transformation)" w:date="2018-09-28T13:43:00Z">
        <w:r w:rsidRPr="00910049" w:rsidDel="00616C02">
          <w:rPr>
            <w:rFonts w:ascii="Nirmala UI" w:hAnsi="Nirmala UI" w:cs="Nirmala UI" w:hint="cs"/>
            <w:sz w:val="20"/>
            <w:szCs w:val="18"/>
          </w:rPr>
          <w:delText>ओपन</w:delText>
        </w:r>
        <w:r w:rsidRPr="00910049" w:rsidDel="00616C0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910049" w:rsidDel="00616C02">
          <w:rPr>
            <w:rFonts w:ascii="Nirmala UI" w:hAnsi="Nirmala UI" w:cs="Nirmala UI" w:hint="cs"/>
            <w:sz w:val="20"/>
            <w:szCs w:val="18"/>
          </w:rPr>
          <w:delText>चेन</w:delText>
        </w:r>
        <w:r w:rsidRPr="00910049" w:rsidDel="00616C0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02" w:author="Renjish Kumar Ratna Kaleelazhicathu (Service Transformation)" w:date="2018-09-28T13:44:00Z">
        <w:r w:rsidR="00616C02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  <w:r w:rsidR="00616C02" w:rsidRPr="00910049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910049">
        <w:rPr>
          <w:rFonts w:ascii="Nirmala UI" w:hAnsi="Nirmala UI" w:cs="Nirmala UI" w:hint="cs"/>
          <w:sz w:val="20"/>
          <w:szCs w:val="18"/>
        </w:rPr>
        <w:t>पहल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ins w:id="103" w:author="Renjish Kumar Ratna Kaleelazhicathu (Service Transformation)" w:date="2018-09-25T18:05:00Z">
        <w:r w:rsidR="002F4B6F" w:rsidRPr="002F4B6F">
          <w:rPr>
            <w:rFonts w:ascii="Nirmala UI" w:hAnsi="Nirmala UI" w:cs="Nirmala UI" w:hint="cs"/>
            <w:sz w:val="20"/>
            <w:szCs w:val="18"/>
          </w:rPr>
          <w:t>की</w:t>
        </w:r>
        <w:r w:rsidR="002F4B6F" w:rsidRPr="002F4B6F" w:rsidDel="002F4B6F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04" w:author="Renjish Kumar Ratna Kaleelazhicathu (Service Transformation)" w:date="2018-09-25T18:05:00Z">
        <w:r w:rsidRPr="00910049" w:rsidDel="002F4B6F">
          <w:rPr>
            <w:rFonts w:ascii="Nirmala UI" w:hAnsi="Nirmala UI" w:cs="Nirmala UI" w:hint="cs"/>
            <w:sz w:val="20"/>
            <w:szCs w:val="18"/>
          </w:rPr>
          <w:delText>का</w:delText>
        </w:r>
      </w:del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 w:rsidR="003E189B">
        <w:rPr>
          <w:rFonts w:ascii="Nirmala UI" w:hAnsi="Nirmala UI" w:cs="Nirmala UI"/>
          <w:sz w:val="20"/>
          <w:szCs w:val="18"/>
        </w:rPr>
        <w:t xml:space="preserve"> (</w:t>
      </w:r>
      <w:r w:rsidRPr="00910049">
        <w:rPr>
          <w:rFonts w:ascii="Nirmala UI" w:hAnsi="Nirmala UI" w:cs="Nirmala UI" w:hint="cs"/>
          <w:sz w:val="20"/>
          <w:szCs w:val="18"/>
        </w:rPr>
        <w:t>विजन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और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3E189B">
        <w:rPr>
          <w:rFonts w:ascii="Nirmala UI" w:hAnsi="Nirmala UI" w:cs="Nirmala UI"/>
          <w:color w:val="000000"/>
          <w:sz w:val="20"/>
          <w:szCs w:val="20"/>
          <w:u w:val="single"/>
          <w:shd w:val="clear" w:color="auto" w:fill="FFFFFF"/>
        </w:rPr>
        <w:t>(</w:t>
      </w:r>
      <w:r w:rsidRPr="00910049">
        <w:rPr>
          <w:rFonts w:ascii="Nirmala UI" w:hAnsi="Nirmala UI" w:cs="Nirmala UI" w:hint="cs"/>
          <w:sz w:val="20"/>
          <w:szCs w:val="18"/>
        </w:rPr>
        <w:t>मिशन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निम्नानुसार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है</w:t>
      </w:r>
      <w:r w:rsidRPr="00910049">
        <w:rPr>
          <w:rFonts w:ascii="Nirmala UI" w:hAnsi="Nirmala UI" w:cs="Nirmala UI"/>
          <w:sz w:val="20"/>
          <w:szCs w:val="18"/>
        </w:rPr>
        <w:t>: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4EBFA316" w14:textId="3D341C7D" w:rsidR="00BB7DCB" w:rsidRPr="00E3377B" w:rsidRDefault="00BB7DCB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 w:hint="cs"/>
          <w:b/>
          <w:sz w:val="20"/>
          <w:szCs w:val="18"/>
        </w:rPr>
        <w:t>परिकल्पना</w:t>
      </w:r>
      <w:r w:rsidRPr="00E3377B">
        <w:rPr>
          <w:rFonts w:ascii="Nirmala UI" w:hAnsi="Nirmala UI" w:cs="Nirmala UI"/>
          <w:b/>
          <w:sz w:val="20"/>
          <w:szCs w:val="18"/>
        </w:rPr>
        <w:t>: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एक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सप्लाई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चेन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जहां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फ्री</w:t>
      </w:r>
      <w:r w:rsidRPr="00E3377B">
        <w:rPr>
          <w:rFonts w:ascii="Nirmala UI" w:hAnsi="Nirmala UI" w:cs="Nirmala UI"/>
          <w:sz w:val="20"/>
          <w:szCs w:val="18"/>
        </w:rPr>
        <w:t xml:space="preserve"> / </w:t>
      </w:r>
      <w:r w:rsidRPr="00E3377B">
        <w:rPr>
          <w:rFonts w:ascii="Nirmala UI" w:hAnsi="Nirmala UI" w:cs="Nirmala UI" w:hint="cs"/>
          <w:sz w:val="20"/>
          <w:szCs w:val="18"/>
        </w:rPr>
        <w:t>ओपन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सोर्स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(</w:t>
      </w:r>
      <w:r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Pr="00E3377B">
        <w:rPr>
          <w:rFonts w:ascii="Nirmala UI" w:hAnsi="Nirmala UI" w:cs="Nirmala UI"/>
          <w:sz w:val="20"/>
          <w:szCs w:val="18"/>
        </w:rPr>
        <w:t xml:space="preserve">) </w:t>
      </w:r>
      <w:r w:rsidRPr="00E3377B">
        <w:rPr>
          <w:rFonts w:ascii="Nirmala UI" w:hAnsi="Nirmala UI" w:cs="Nirmala UI" w:hint="cs"/>
          <w:sz w:val="20"/>
          <w:szCs w:val="18"/>
        </w:rPr>
        <w:t>भरोसेमंद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और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ins w:id="105" w:author="Renjish Kumar Ratna Kaleelazhicathu (Service Transformation)" w:date="2018-09-28T14:52:00Z">
        <w:r w:rsidR="000C1F71" w:rsidRPr="000C1F71">
          <w:rPr>
            <w:rFonts w:ascii="Nirmala UI" w:hAnsi="Nirmala UI" w:cs="Nirmala UI" w:hint="cs"/>
            <w:sz w:val="20"/>
            <w:szCs w:val="18"/>
          </w:rPr>
          <w:t>स्थिर</w:t>
        </w:r>
        <w:r w:rsidR="000C1F71" w:rsidRPr="000C1F71" w:rsidDel="000C1F71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06" w:author="Renjish Kumar Ratna Kaleelazhicathu (Service Transformation)" w:date="2018-09-28T14:52:00Z">
        <w:r w:rsidRPr="00E3377B" w:rsidDel="000C1F71">
          <w:rPr>
            <w:rFonts w:ascii="Nirmala UI" w:hAnsi="Nirmala UI" w:cs="Nirmala UI" w:hint="cs"/>
            <w:sz w:val="20"/>
            <w:szCs w:val="18"/>
          </w:rPr>
          <w:delText>लगातार</w:delText>
        </w:r>
      </w:del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अनुपालन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जानकारी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के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साथ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दिया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जाता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है।</w:t>
      </w:r>
    </w:p>
    <w:p w14:paraId="28E05112" w14:textId="64E0102E" w:rsidR="00F74E61" w:rsidRPr="00652F60" w:rsidRDefault="00F74E61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लक्ष्य:</w:t>
      </w:r>
      <w:r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सप्लाई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चेन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प्रतिभागियों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del w:id="107" w:author="Renjish Kumar Ratna Kaleelazhicathu (Service Transformation)" w:date="2018-09-28T17:54:00Z">
        <w:r w:rsidR="00AB7BCD" w:rsidRPr="00E3377B" w:rsidDel="009674AC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delText>मुफ्त</w:delText>
        </w:r>
        <w:r w:rsidR="00AB7BCD" w:rsidRPr="00E3377B" w:rsidDel="009674AC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delText xml:space="preserve"> / </w:delText>
        </w:r>
        <w:r w:rsidR="00AB7BCD" w:rsidRPr="00E3377B" w:rsidDel="009674AC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delText>मुक्त</w:delText>
        </w:r>
        <w:r w:rsidR="00AB7BCD" w:rsidRPr="00E3377B" w:rsidDel="009674AC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delText xml:space="preserve"> </w:delText>
        </w:r>
        <w:r w:rsidR="00AB7BCD" w:rsidRPr="00E3377B" w:rsidDel="009674AC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delText>स्रोत</w:delText>
        </w:r>
      </w:del>
      <w:ins w:id="108" w:author="Renjish Kumar Ratna Kaleelazhicathu (Service Transformation)" w:date="2018-09-28T17:54:00Z">
        <w:r w:rsidR="00DE77BB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t xml:space="preserve"> </w:t>
        </w:r>
      </w:ins>
      <w:ins w:id="109" w:author="Renjish Kumar Ratna Kaleelazhicathu (Service Transformation)" w:date="2018-09-28T18:01:00Z">
        <w:r w:rsidR="00DE77BB" w:rsidRPr="00DE77B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फ्री</w:t>
        </w:r>
        <w:r w:rsidR="00DE77BB" w:rsidRPr="00DE77BB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t xml:space="preserve"> / </w:t>
        </w:r>
        <w:r w:rsidR="00DE77BB" w:rsidRPr="00DE77B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ओपन</w:t>
        </w:r>
        <w:r w:rsidR="00DE77BB" w:rsidRPr="00DE77BB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t xml:space="preserve"> </w:t>
        </w:r>
        <w:r w:rsidR="00DE77BB" w:rsidRPr="00DE77B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सोर्स</w:t>
        </w:r>
      </w:ins>
      <w:del w:id="110" w:author="Renjish Kumar Ratna Kaleelazhicathu (Service Transformation)" w:date="2018-09-28T17:54:00Z">
        <w:r w:rsidR="00AB7BCD" w:rsidRPr="00E3377B" w:rsidDel="009674AC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delText xml:space="preserve"> </w:delText>
        </w:r>
      </w:del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(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एफओएसएस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)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प्रभावी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प्रबंधन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को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प्राप्त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करने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आवश्यकताओं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स्थापना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करें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जैसे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आवश्यकताएं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संबंधित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संपार्श्विक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आपूर्ति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श्रृंखला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ओपन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सोर्स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समुदाय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शैक्षणिक</w:t>
      </w:r>
      <w:r w:rsidR="006031FF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समुदाय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प्रतिनिधियों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द्वारा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सहयोगी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खुले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तौर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विकसित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सके।</w:t>
      </w:r>
      <w:r w:rsidR="00397499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</w:p>
    <w:p w14:paraId="4092DD5B" w14:textId="1339B283" w:rsidR="00652F60" w:rsidRDefault="00944A91" w:rsidP="00990221">
      <w:pPr>
        <w:jc w:val="both"/>
        <w:rPr>
          <w:rFonts w:ascii="Nirmala UI" w:hAnsi="Nirmala UI" w:cs="Nirmala UI"/>
          <w:sz w:val="20"/>
          <w:szCs w:val="18"/>
        </w:rPr>
      </w:pPr>
      <w:r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अनुसार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यह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hyperlink r:id="rId7" w:history="1">
        <w:r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Pr="00652F60">
        <w:rPr>
          <w:rFonts w:ascii="Nirmala UI" w:hAnsi="Nirmala UI" w:cs="Nirmala UI" w:hint="cs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परिभाषित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952CCE" w:rsidRPr="00652F60">
        <w:rPr>
          <w:rFonts w:ascii="Nirmala UI" w:hAnsi="Nirmala UI" w:cs="Nirmala UI" w:hint="cs"/>
          <w:sz w:val="20"/>
          <w:szCs w:val="18"/>
        </w:rPr>
        <w:t>यदि</w:t>
      </w:r>
      <w:r w:rsidR="00952CCE" w:rsidRPr="00652F60">
        <w:rPr>
          <w:rFonts w:ascii="Nirmala UI" w:hAnsi="Nirmala UI" w:cs="Nirmala UI"/>
          <w:sz w:val="20"/>
          <w:szCs w:val="18"/>
        </w:rPr>
        <w:t xml:space="preserve"> </w:t>
      </w:r>
      <w:del w:id="111" w:author="Renjish Kumar Ratna Kaleelazhicathu (Service Transformation)" w:date="2018-09-28T19:13:00Z">
        <w:r w:rsidR="00873B66" w:rsidRPr="00873B66" w:rsidDel="00F9133E">
          <w:rPr>
            <w:rFonts w:ascii="Nirmala UI" w:hAnsi="Nirmala UI" w:cs="Nirmala UI" w:hint="cs"/>
            <w:sz w:val="20"/>
            <w:szCs w:val="18"/>
          </w:rPr>
          <w:delText xml:space="preserve">इन </w:delText>
        </w:r>
        <w:r w:rsidR="00F61DBF" w:rsidRPr="00652F60" w:rsidDel="00F9133E">
          <w:rPr>
            <w:rFonts w:ascii="Nirmala UI" w:hAnsi="Nirmala UI" w:cs="Nirmala UI" w:hint="cs"/>
            <w:sz w:val="20"/>
            <w:szCs w:val="18"/>
          </w:rPr>
          <w:delText>विनिर्देश</w:delText>
        </w:r>
        <w:r w:rsidR="00F61DBF" w:rsidRPr="00652F60" w:rsidDel="00F9133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61DBF" w:rsidRPr="00652F60" w:rsidDel="00F9133E">
          <w:rPr>
            <w:rFonts w:ascii="Nirmala UI" w:hAnsi="Nirmala UI" w:cs="Nirmala UI" w:hint="cs"/>
            <w:sz w:val="20"/>
            <w:szCs w:val="18"/>
          </w:rPr>
          <w:delText>आवश्यकताओं</w:delText>
        </w:r>
        <w:r w:rsidR="00F61DBF" w:rsidRPr="00652F60" w:rsidDel="00F9133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61DBF" w:rsidRPr="00652F60" w:rsidDel="00F9133E">
          <w:rPr>
            <w:rFonts w:ascii="Nirmala UI" w:hAnsi="Nirmala UI" w:cs="Nirmala UI" w:hint="cs"/>
            <w:sz w:val="20"/>
            <w:szCs w:val="18"/>
          </w:rPr>
          <w:delText>के</w:delText>
        </w:r>
        <w:r w:rsidR="00873B66" w:rsidDel="00F9133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73B66" w:rsidRPr="00873B66" w:rsidDel="00F9133E">
          <w:rPr>
            <w:rFonts w:ascii="Nirmala UI" w:hAnsi="Nirmala UI" w:cs="Nirmala UI" w:hint="cs"/>
            <w:sz w:val="20"/>
            <w:szCs w:val="18"/>
          </w:rPr>
          <w:delText>अनुरूप</w:delText>
        </w:r>
        <w:r w:rsidR="00873B66" w:rsidRPr="00873B66" w:rsidDel="00F9133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12" w:author="Renjish Kumar Ratna Kaleelazhicathu (Service Transformation)" w:date="2018-09-28T19:25:00Z">
        <w:r w:rsidR="00990221" w:rsidRPr="00990221">
          <w:rPr>
            <w:rFonts w:ascii="Nirmala UI" w:hAnsi="Nirmala UI" w:cs="Nirmala UI" w:hint="cs"/>
            <w:sz w:val="20"/>
            <w:szCs w:val="18"/>
          </w:rPr>
          <w:t xml:space="preserve">पूरा </w:t>
        </w:r>
      </w:ins>
      <w:r w:rsidR="00873B66">
        <w:rPr>
          <w:rFonts w:ascii="Nirmala UI" w:hAnsi="Nirmala UI" w:cs="Nirmala UI" w:hint="cs"/>
          <w:sz w:val="20"/>
          <w:szCs w:val="18"/>
        </w:rPr>
        <w:t>हो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397499" w:rsidRPr="00397499">
        <w:rPr>
          <w:rFonts w:ascii="Nirmala UI" w:hAnsi="Nirmala UI" w:cs="Nirmala UI" w:hint="cs"/>
          <w:sz w:val="20"/>
          <w:szCs w:val="18"/>
        </w:rPr>
        <w:t xml:space="preserve">तो यह </w:t>
      </w:r>
      <w:r w:rsidR="00652F60" w:rsidRPr="00652F60">
        <w:rPr>
          <w:rFonts w:ascii="Nirmala UI" w:hAnsi="Nirmala UI" w:cs="Nirmala UI" w:hint="cs"/>
          <w:sz w:val="20"/>
          <w:szCs w:val="18"/>
        </w:rPr>
        <w:t>संभावना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खुले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स्रोत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ने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गुणवत्ता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स्थिरता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पर्याप्त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स्तर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हासिल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किया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;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हालांकि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सभी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del w:id="113" w:author="Renjish Kumar Ratna Kaleelazhicathu (Service Transformation)" w:date="2018-09-28T19:28:00Z">
        <w:r w:rsidR="00652F60" w:rsidRPr="00652F60" w:rsidDel="00E40BD2">
          <w:rPr>
            <w:rFonts w:ascii="Nirmala UI" w:hAnsi="Nirmala UI" w:cs="Nirmala UI" w:hint="cs"/>
            <w:sz w:val="20"/>
            <w:szCs w:val="18"/>
          </w:rPr>
          <w:delText>गारंटी</w:delText>
        </w:r>
        <w:r w:rsidR="00652F60" w:rsidRPr="00652F60" w:rsidDel="00E40BD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14" w:author="Renjish Kumar Ratna Kaleelazhicathu (Service Transformation)" w:date="2018-09-28T19:28:00Z">
        <w:r w:rsidR="00E40BD2" w:rsidRPr="00E40BD2">
          <w:rPr>
            <w:rFonts w:ascii="Nirmala UI" w:hAnsi="Nirmala UI" w:cs="Nirmala UI" w:hint="cs"/>
            <w:sz w:val="20"/>
            <w:szCs w:val="18"/>
          </w:rPr>
          <w:t xml:space="preserve">प्रत्याभूति </w:t>
        </w:r>
      </w:ins>
      <w:r w:rsidR="00652F60" w:rsidRPr="00652F60">
        <w:rPr>
          <w:rFonts w:ascii="Nirmala UI" w:hAnsi="Nirmala UI" w:cs="Nirmala UI" w:hint="cs"/>
          <w:sz w:val="20"/>
          <w:szCs w:val="18"/>
        </w:rPr>
        <w:t>नहीं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देता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है।</w:t>
      </w:r>
      <w:r w:rsidR="00702DEF">
        <w:rPr>
          <w:rFonts w:ascii="Nirmala UI" w:hAnsi="Nirmala UI" w:cs="Nirmala UI"/>
          <w:sz w:val="20"/>
          <w:szCs w:val="18"/>
        </w:rPr>
        <w:t xml:space="preserve"> </w:t>
      </w:r>
      <w:r w:rsidR="001E3602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del w:id="115" w:author="Renjish Kumar Ratna Kaleelazhicathu (Service Transformation)" w:date="2018-09-28T19:48:00Z">
        <w:r w:rsidR="00702DEF" w:rsidRPr="00702DEF" w:rsidDel="00E11E01">
          <w:rPr>
            <w:rFonts w:ascii="Nirmala UI" w:hAnsi="Nirmala UI" w:cs="Nirmala UI" w:hint="cs"/>
            <w:sz w:val="20"/>
            <w:szCs w:val="18"/>
          </w:rPr>
          <w:delText>आवश्यकताएं</w:delText>
        </w:r>
        <w:r w:rsidR="00702DEF" w:rsidRPr="00702DEF" w:rsidDel="00E11E0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16" w:author="Renjish Kumar Ratna Kaleelazhicathu (Service Transformation)" w:date="2018-09-28T19:30:00Z">
        <w:r w:rsidR="00E40BD2" w:rsidRPr="00E40BD2">
          <w:rPr>
            <w:rFonts w:ascii="Nirmala UI" w:hAnsi="Nirmala UI" w:cs="Nirmala UI" w:hint="cs"/>
            <w:sz w:val="20"/>
            <w:szCs w:val="18"/>
          </w:rPr>
          <w:t>आधार</w:t>
        </w:r>
        <w:r w:rsidR="00E40BD2" w:rsidRPr="00E40BD2" w:rsidDel="00E40BD2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17" w:author="Renjish Kumar Ratna Kaleelazhicathu (Service Transformation)" w:date="2018-09-28T19:30:00Z">
        <w:r w:rsidR="00702DEF" w:rsidRPr="00702DEF" w:rsidDel="00E40BD2">
          <w:rPr>
            <w:rFonts w:ascii="Nirmala UI" w:hAnsi="Nirmala UI" w:cs="Nirmala UI" w:hint="cs"/>
            <w:sz w:val="20"/>
            <w:szCs w:val="18"/>
          </w:rPr>
          <w:delText>बेस</w:delText>
        </w:r>
      </w:del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स्तर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(</w:t>
      </w:r>
      <w:r w:rsidR="00702DEF" w:rsidRPr="00702DEF">
        <w:rPr>
          <w:rFonts w:ascii="Nirmala UI" w:hAnsi="Nirmala UI" w:cs="Nirmala UI" w:hint="cs"/>
          <w:sz w:val="20"/>
          <w:szCs w:val="18"/>
        </w:rPr>
        <w:t>न्यूनतम</w:t>
      </w:r>
      <w:r w:rsidR="00702DEF" w:rsidRPr="00702DEF">
        <w:rPr>
          <w:rFonts w:ascii="Nirmala UI" w:hAnsi="Nirmala UI" w:cs="Nirmala UI"/>
          <w:sz w:val="20"/>
          <w:szCs w:val="18"/>
        </w:rPr>
        <w:t>)</w:t>
      </w:r>
      <w:ins w:id="118" w:author="Renjish Kumar Ratna Kaleelazhicathu (Service Transformation)" w:date="2018-09-28T20:07:00Z">
        <w:r w:rsidR="00FE5D16">
          <w:rPr>
            <w:rFonts w:ascii="Nirmala UI" w:hAnsi="Nirmala UI" w:cs="Nirmala UI"/>
            <w:sz w:val="20"/>
            <w:szCs w:val="18"/>
          </w:rPr>
          <w:t xml:space="preserve"> </w:t>
        </w:r>
        <w:r w:rsidR="00FE5D16" w:rsidRPr="00CF1426">
          <w:rPr>
            <w:rFonts w:ascii="Nirmala UI" w:hAnsi="Nirmala UI" w:cs="Nirmala UI" w:hint="cs"/>
            <w:sz w:val="20"/>
            <w:szCs w:val="18"/>
          </w:rPr>
          <w:t>की</w:t>
        </w:r>
      </w:ins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आवश्यकताओं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के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hyperlink r:id="rId8" w:history="1">
        <w:r w:rsidR="001E3602"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="001E3602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4B2EEE">
        <w:rPr>
          <w:rFonts w:ascii="Nirmala UI" w:hAnsi="Nirmala UI" w:cs="Nirmala UI" w:hint="cs"/>
          <w:sz w:val="20"/>
          <w:szCs w:val="18"/>
        </w:rPr>
        <w:t>वर्णन</w:t>
      </w:r>
      <w:r w:rsidR="004B2EEE" w:rsidRPr="004B2EEE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करती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हैं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जिन्हें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एक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4B2EEE" w:rsidRPr="00652F60">
        <w:rPr>
          <w:rFonts w:ascii="Nirmala UI" w:hAnsi="Nirmala UI" w:cs="Nirmala UI"/>
          <w:sz w:val="20"/>
          <w:szCs w:val="18"/>
        </w:rPr>
        <w:t xml:space="preserve"> </w:t>
      </w:r>
      <w:ins w:id="119" w:author="Renjish Kumar Ratna Kaleelazhicathu (Service Transformation)" w:date="2018-09-28T20:16:00Z">
        <w:r w:rsidR="00FE5D16" w:rsidRPr="00FE5D16">
          <w:rPr>
            <w:rFonts w:ascii="Nirmala UI" w:hAnsi="Nirmala UI" w:cs="Nirmala UI" w:hint="cs"/>
            <w:sz w:val="20"/>
            <w:szCs w:val="18"/>
          </w:rPr>
          <w:t>पूरा</w:t>
        </w:r>
      </w:ins>
      <w:ins w:id="120" w:author="Renjish Kumar Ratna Kaleelazhicathu (Service Transformation)" w:date="2018-09-28T19:54:00Z">
        <w:r w:rsidR="0063603A" w:rsidRPr="0063603A">
          <w:rPr>
            <w:rFonts w:ascii="Nirmala UI" w:hAnsi="Nirmala UI" w:cs="Nirmala UI"/>
            <w:sz w:val="20"/>
            <w:szCs w:val="18"/>
          </w:rPr>
          <w:t xml:space="preserve"> </w:t>
        </w:r>
        <w:r w:rsidR="0063603A" w:rsidRPr="0063603A">
          <w:rPr>
            <w:rFonts w:ascii="Nirmala UI" w:hAnsi="Nirmala UI" w:cs="Nirmala UI" w:hint="cs"/>
            <w:sz w:val="20"/>
            <w:szCs w:val="18"/>
          </w:rPr>
          <w:t>करें</w:t>
        </w:r>
        <w:r w:rsidR="0063603A" w:rsidRPr="0063603A">
          <w:rPr>
            <w:rFonts w:ascii="Nirmala UI" w:hAnsi="Nirmala UI" w:cs="Nirmala UI"/>
            <w:sz w:val="20"/>
            <w:szCs w:val="18"/>
          </w:rPr>
          <w:t xml:space="preserve"> </w:t>
        </w:r>
        <w:r w:rsidR="0063603A" w:rsidRPr="0063603A">
          <w:rPr>
            <w:rFonts w:ascii="Nirmala UI" w:hAnsi="Nirmala UI" w:cs="Nirmala UI" w:hint="cs"/>
            <w:sz w:val="20"/>
            <w:szCs w:val="18"/>
          </w:rPr>
          <w:t xml:space="preserve">तो </w:t>
        </w:r>
      </w:ins>
      <w:del w:id="121" w:author="Renjish Kumar Ratna Kaleelazhicathu (Service Transformation)" w:date="2018-09-28T19:54:00Z">
        <w:r w:rsidR="00702DEF" w:rsidRPr="00702DEF" w:rsidDel="0063603A">
          <w:rPr>
            <w:rFonts w:ascii="Nirmala UI" w:hAnsi="Nirmala UI" w:cs="Nirmala UI" w:hint="cs"/>
            <w:sz w:val="20"/>
            <w:szCs w:val="18"/>
          </w:rPr>
          <w:delText>को</w:delText>
        </w:r>
        <w:r w:rsidR="00702DEF" w:rsidRPr="00702DEF" w:rsidDel="0063603A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122" w:author="Renjish Kumar Ratna Kaleelazhicathu (Service Transformation)" w:date="2018-09-28T19:30:00Z">
        <w:r w:rsidR="00702DEF" w:rsidRPr="00702DEF" w:rsidDel="00E40BD2">
          <w:rPr>
            <w:rFonts w:ascii="Nirmala UI" w:hAnsi="Nirmala UI" w:cs="Nirmala UI" w:hint="cs"/>
            <w:sz w:val="20"/>
            <w:szCs w:val="18"/>
          </w:rPr>
          <w:delText>ओपन</w:delText>
        </w:r>
        <w:r w:rsidR="00702DEF" w:rsidRPr="00702DEF" w:rsidDel="00E40BD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02DEF" w:rsidRPr="00702DEF" w:rsidDel="00E40BD2">
          <w:rPr>
            <w:rFonts w:ascii="Nirmala UI" w:hAnsi="Nirmala UI" w:cs="Nirmala UI" w:hint="cs"/>
            <w:sz w:val="20"/>
            <w:szCs w:val="18"/>
          </w:rPr>
          <w:delText>चेन</w:delText>
        </w:r>
        <w:r w:rsidR="00702DEF" w:rsidRPr="00702DEF" w:rsidDel="00E40BD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23" w:author="Renjish Kumar Ratna Kaleelazhicathu (Service Transformation)" w:date="2018-09-28T20:13:00Z">
        <w:r w:rsidR="00FE5D16" w:rsidRPr="00FE5D16">
          <w:rPr>
            <w:rFonts w:ascii="Nirmala UI" w:hAnsi="Nirmala UI" w:cs="Nirmala UI" w:hint="cs"/>
            <w:sz w:val="20"/>
            <w:szCs w:val="18"/>
          </w:rPr>
          <w:t xml:space="preserve">वो </w:t>
        </w:r>
      </w:ins>
      <w:ins w:id="124" w:author="Renjish Kumar Ratna Kaleelazhicathu (Service Transformation)" w:date="2018-09-28T19:30:00Z">
        <w:r w:rsidR="00E40BD2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  <w:r w:rsidR="00E40BD2" w:rsidRPr="00910049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25" w:author="Renjish Kumar Ratna Kaleelazhicathu (Service Transformation)" w:date="2018-09-28T20:32:00Z">
        <w:r w:rsidR="004B2EEE" w:rsidRPr="004B2EEE" w:rsidDel="00B42CA0">
          <w:rPr>
            <w:rFonts w:ascii="Nirmala UI" w:hAnsi="Nirmala UI" w:cs="Nirmala UI" w:hint="cs"/>
            <w:sz w:val="20"/>
            <w:szCs w:val="18"/>
          </w:rPr>
          <w:delText>समनुरूप</w:delText>
        </w:r>
        <w:r w:rsidR="004B2EEE" w:rsidRPr="004B2EEE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26" w:author="Renjish Kumar Ratna Kaleelazhicathu (Service Transformation)" w:date="2018-09-28T20:32:00Z">
        <w:r w:rsidR="00B42CA0" w:rsidRPr="00727E31">
          <w:rPr>
            <w:rFonts w:ascii="Nirmala UI" w:hAnsi="Nirmala UI" w:cs="Nirmala UI" w:hint="cs"/>
            <w:sz w:val="20"/>
            <w:szCs w:val="18"/>
          </w:rPr>
          <w:t>अनुरूप</w:t>
        </w:r>
        <w:r w:rsidR="00B42CA0" w:rsidRPr="00702DEF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702DEF" w:rsidRPr="00702DEF">
        <w:rPr>
          <w:rFonts w:ascii="Nirmala UI" w:hAnsi="Nirmala UI" w:cs="Nirmala UI" w:hint="cs"/>
          <w:sz w:val="20"/>
          <w:szCs w:val="18"/>
        </w:rPr>
        <w:t>माना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>
        <w:rPr>
          <w:rFonts w:ascii="Nirmala UI" w:hAnsi="Nirmala UI" w:cs="Nirmala UI" w:hint="cs"/>
          <w:sz w:val="20"/>
          <w:szCs w:val="18"/>
        </w:rPr>
        <w:t xml:space="preserve">जा </w:t>
      </w:r>
      <w:r w:rsidR="00CB0C96" w:rsidRPr="00CB0C96">
        <w:rPr>
          <w:rFonts w:ascii="Nirmala UI" w:hAnsi="Nirmala UI" w:cs="Nirmala UI" w:hint="cs"/>
          <w:sz w:val="20"/>
          <w:szCs w:val="18"/>
        </w:rPr>
        <w:t>सकता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 w:rsidRPr="00652F60">
        <w:rPr>
          <w:rFonts w:ascii="Nirmala UI" w:hAnsi="Nirmala UI" w:cs="Nirmala UI" w:hint="cs"/>
          <w:sz w:val="20"/>
          <w:szCs w:val="18"/>
        </w:rPr>
        <w:t>है</w:t>
      </w:r>
      <w:r w:rsidR="00CB0C96" w:rsidRPr="00702DEF">
        <w:rPr>
          <w:rFonts w:ascii="Nirmala UI" w:hAnsi="Nirmala UI" w:cs="Nirmala UI" w:hint="cs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।</w:t>
      </w:r>
      <w:r w:rsid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विनिर्देशन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कैसे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कब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विचारों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विपरीत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अनुपालन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कार्यक्रम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गुणों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केंद्रित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यह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एक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व्यावहारिक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स्तर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लचीलापन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सुनिश्चित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करता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जो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विभिन्न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4278A6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4278A6" w:rsidRPr="006E299E">
        <w:rPr>
          <w:rFonts w:ascii="Nirmala UI" w:hAnsi="Nirmala UI" w:cs="Nirmala UI" w:hint="cs"/>
          <w:sz w:val="20"/>
          <w:szCs w:val="18"/>
        </w:rPr>
        <w:t>ओ</w:t>
      </w:r>
      <w:r w:rsidR="004278A6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नीतियों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प्रक्रियाओं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सर्वोत्तम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उद्देश्यों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में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सक्षम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</w:p>
    <w:p w14:paraId="5D42C047" w14:textId="4332F8B7" w:rsidR="00727E31" w:rsidRDefault="00727E3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उपयोग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जाने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वाली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प्रमुख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A4033" w:rsidRPr="008A4033">
        <w:rPr>
          <w:rFonts w:ascii="Nirmala UI" w:hAnsi="Nirmala UI" w:cs="Nirmala UI"/>
          <w:sz w:val="20"/>
          <w:szCs w:val="18"/>
        </w:rPr>
        <w:t>निबंधन</w:t>
      </w:r>
      <w:r w:rsidR="008A4033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परिभाषाओं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३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जहां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प्रत्येक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अधिक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सत्यापन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सामग्री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सूची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होती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सबूतों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संतुष्ट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यदि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कार्यक्रम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लिए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सभी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पूरा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, </w:t>
      </w:r>
      <w:r w:rsidRPr="00727E31">
        <w:rPr>
          <w:rFonts w:ascii="Nirmala UI" w:hAnsi="Nirmala UI" w:cs="Nirmala UI" w:hint="cs"/>
          <w:sz w:val="20"/>
          <w:szCs w:val="18"/>
        </w:rPr>
        <w:t>तो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इसे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संस्करण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१</w:t>
      </w:r>
      <w:r w:rsidR="008D6A2B" w:rsidRPr="008D6A2B">
        <w:rPr>
          <w:rFonts w:ascii="Nirmala UI" w:hAnsi="Nirmala UI" w:cs="Nirmala UI"/>
          <w:sz w:val="20"/>
          <w:szCs w:val="18"/>
        </w:rPr>
        <w:t>.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अनुसार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del w:id="127" w:author="Renjish Kumar Ratna Kaleelazhicathu (Service Transformation)" w:date="2018-09-28T20:32:00Z">
        <w:r w:rsidRPr="00727E31" w:rsidDel="00FD0101">
          <w:rPr>
            <w:rFonts w:ascii="Nirmala UI" w:hAnsi="Nirmala UI" w:cs="Nirmala UI" w:hint="cs"/>
            <w:sz w:val="20"/>
            <w:szCs w:val="18"/>
          </w:rPr>
          <w:delText>ओपन</w:delText>
        </w:r>
        <w:r w:rsidRPr="00727E31" w:rsidDel="00FD010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727E31" w:rsidDel="00FD0101">
          <w:rPr>
            <w:rFonts w:ascii="Nirmala UI" w:hAnsi="Nirmala UI" w:cs="Nirmala UI" w:hint="cs"/>
            <w:sz w:val="20"/>
            <w:szCs w:val="18"/>
          </w:rPr>
          <w:delText>चेन</w:delText>
        </w:r>
        <w:r w:rsidRPr="00727E31" w:rsidDel="00FD010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28" w:author="Renjish Kumar Ratna Kaleelazhicathu (Service Transformation)" w:date="2018-09-28T20:32:00Z">
        <w:r w:rsidR="00FD0101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  <w:r w:rsidR="00FD0101" w:rsidRPr="00910049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727E31">
        <w:rPr>
          <w:rFonts w:ascii="Nirmala UI" w:hAnsi="Nirmala UI" w:cs="Nirmala UI" w:hint="cs"/>
          <w:sz w:val="20"/>
          <w:szCs w:val="18"/>
        </w:rPr>
        <w:t>अनुरूप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जाएगा।</w:t>
      </w:r>
      <w:r w:rsid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सत्यापन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सामग्री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सार्वजनिक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होने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इरादा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नहीं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, </w:t>
      </w:r>
      <w:r w:rsidR="00217186" w:rsidRPr="00217186">
        <w:rPr>
          <w:rFonts w:ascii="Nirmala UI" w:hAnsi="Nirmala UI" w:cs="Nirmala UI" w:hint="cs"/>
          <w:sz w:val="20"/>
          <w:szCs w:val="18"/>
        </w:rPr>
        <w:t>लेकिन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अप्रकटीकरण</w:t>
      </w:r>
      <w:r w:rsidR="00B327D4" w:rsidRPr="00B327D4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समझौते</w:t>
      </w:r>
      <w:r w:rsidR="00B327D4">
        <w:rPr>
          <w:rFonts w:ascii="Nirmala UI" w:hAnsi="Nirmala UI" w:cs="Nirmala UI"/>
          <w:sz w:val="20"/>
          <w:szCs w:val="18"/>
        </w:rPr>
        <w:t xml:space="preserve"> (</w:t>
      </w:r>
      <w:r w:rsidR="0056099D" w:rsidRPr="0056099D">
        <w:rPr>
          <w:rFonts w:ascii="Nirmala UI" w:hAnsi="Nirmala UI" w:cs="Nirmala UI" w:hint="cs"/>
          <w:sz w:val="20"/>
          <w:szCs w:val="18"/>
        </w:rPr>
        <w:t>नॉन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>
        <w:rPr>
          <w:rFonts w:ascii="Nirmala UI" w:hAnsi="Nirmala UI" w:cs="Nirmala UI" w:hint="cs"/>
          <w:sz w:val="20"/>
          <w:szCs w:val="18"/>
        </w:rPr>
        <w:t>डिस्क्लोसर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 w:rsidRPr="0056099D">
        <w:rPr>
          <w:rFonts w:ascii="Nirmala UI" w:hAnsi="Nirmala UI" w:cs="Nirmala UI" w:hint="cs"/>
          <w:sz w:val="20"/>
          <w:szCs w:val="18"/>
        </w:rPr>
        <w:t>एग्रीमेंट</w:t>
      </w:r>
      <w:r w:rsidR="00C63B87">
        <w:rPr>
          <w:rFonts w:ascii="Nirmala UI" w:hAnsi="Nirmala UI" w:cs="Nirmala UI"/>
          <w:sz w:val="20"/>
          <w:szCs w:val="18"/>
        </w:rPr>
        <w:t xml:space="preserve"> </w:t>
      </w:r>
      <w:r w:rsidR="00C63B87" w:rsidRPr="00C63B87">
        <w:rPr>
          <w:rFonts w:ascii="Nirmala UI" w:hAnsi="Nirmala UI" w:cs="Nirmala UI" w:hint="cs"/>
          <w:sz w:val="20"/>
          <w:szCs w:val="18"/>
        </w:rPr>
        <w:t>या</w:t>
      </w:r>
      <w:r w:rsidR="0056099D">
        <w:rPr>
          <w:rFonts w:ascii="Nirmala UI" w:hAnsi="Nirmala UI" w:cs="Nirmala UI"/>
          <w:sz w:val="20"/>
          <w:szCs w:val="18"/>
        </w:rPr>
        <w:t xml:space="preserve"> “</w:t>
      </w:r>
      <w:r w:rsidR="00217186" w:rsidRPr="00217186">
        <w:rPr>
          <w:rFonts w:ascii="Nirmala UI" w:hAnsi="Nirmala UI" w:cs="Nirmala UI" w:hint="cs"/>
          <w:sz w:val="20"/>
          <w:szCs w:val="18"/>
        </w:rPr>
        <w:t>एनडीए</w:t>
      </w:r>
      <w:r w:rsidR="0056099D">
        <w:rPr>
          <w:rFonts w:ascii="Nirmala UI" w:hAnsi="Nirmala UI" w:cs="Nirmala UI"/>
          <w:sz w:val="20"/>
          <w:szCs w:val="18"/>
        </w:rPr>
        <w:t>”</w:t>
      </w:r>
      <w:r w:rsidR="00B327D4">
        <w:rPr>
          <w:rFonts w:ascii="Nirmala UI" w:hAnsi="Nirmala UI" w:cs="Nirmala UI"/>
          <w:sz w:val="20"/>
          <w:szCs w:val="18"/>
        </w:rPr>
        <w:t>)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तहत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ओपन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चेन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8C1699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8C1699">
        <w:rPr>
          <w:rFonts w:ascii="Nirmala UI" w:hAnsi="Nirmala UI" w:cs="Nirmala UI" w:hint="cs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निजी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अनुरोध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पर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अनुरूपता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को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प्रमाणित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करने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लिए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प्रदान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किया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जा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सकता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है।</w:t>
      </w:r>
    </w:p>
    <w:p w14:paraId="64D743ED" w14:textId="369DD208" w:rsidR="005D3CFA" w:rsidRDefault="005D3CF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D3CFA">
        <w:rPr>
          <w:rFonts w:ascii="Nirmala UI" w:hAnsi="Nirmala UI" w:cs="Nirmala UI" w:hint="cs"/>
          <w:sz w:val="20"/>
          <w:szCs w:val="18"/>
        </w:rPr>
        <w:t>विनिर्देशन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व्याख्या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del w:id="129" w:author="Renjish Kumar Ratna Kaleelazhicathu (Service Transformation)" w:date="2018-09-28T20:43:00Z">
        <w:r w:rsidRPr="005D3CFA" w:rsidDel="00B42CA0">
          <w:rPr>
            <w:rFonts w:ascii="Nirmala UI" w:hAnsi="Nirmala UI" w:cs="Nirmala UI" w:hint="cs"/>
            <w:sz w:val="20"/>
            <w:szCs w:val="18"/>
          </w:rPr>
          <w:delText>तरीके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5D3CFA" w:rsidDel="00B42CA0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130" w:author="Renjish Kumar Ratna Kaleelazhicathu (Service Transformation)" w:date="2018-09-28T20:46:00Z">
        <w:r w:rsidRPr="005D3CFA" w:rsidDel="005E3FA0">
          <w:rPr>
            <w:rFonts w:ascii="Nirmala UI" w:hAnsi="Nirmala UI" w:cs="Nirmala UI" w:hint="cs"/>
            <w:sz w:val="20"/>
            <w:szCs w:val="18"/>
          </w:rPr>
          <w:delText>बारे</w:delText>
        </w:r>
        <w:r w:rsidRPr="005D3CFA" w:rsidDel="005E3FA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31" w:author="Renjish Kumar Ratna Kaleelazhicathu (Service Transformation)" w:date="2018-09-28T20:47:00Z">
        <w:r w:rsidR="005E3FA0" w:rsidRPr="005E3FA0">
          <w:rPr>
            <w:rFonts w:ascii="Nirmala UI" w:hAnsi="Nirmala UI" w:cs="Nirmala UI" w:hint="cs"/>
            <w:sz w:val="20"/>
            <w:szCs w:val="18"/>
          </w:rPr>
          <w:t>विषय</w:t>
        </w:r>
        <w:r w:rsidR="005E3FA0" w:rsidRPr="005E3FA0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5D3CFA">
        <w:rPr>
          <w:rFonts w:ascii="Nirmala UI" w:hAnsi="Nirmala UI" w:cs="Nirmala UI" w:hint="cs"/>
          <w:sz w:val="20"/>
          <w:szCs w:val="18"/>
        </w:rPr>
        <w:t>में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अतिरिक्त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स्पष्टीकरण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विशिष्टता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पूछे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वाले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del w:id="132" w:author="Renjish Kumar Ratna Kaleelazhicathu (Service Transformation)" w:date="2018-09-28T20:39:00Z">
        <w:r w:rsidRPr="005D3CFA" w:rsidDel="00B42CA0">
          <w:rPr>
            <w:rFonts w:ascii="Nirmala UI" w:hAnsi="Nirmala UI" w:cs="Nirmala UI" w:hint="cs"/>
            <w:sz w:val="20"/>
            <w:szCs w:val="18"/>
          </w:rPr>
          <w:delText>प्रश्न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33" w:author="Renjish Kumar Ratna Kaleelazhicathu (Service Transformation)" w:date="2018-09-28T20:40:00Z">
        <w:r w:rsidR="00B42CA0" w:rsidRPr="00B42CA0">
          <w:rPr>
            <w:rFonts w:ascii="Nirmala UI" w:hAnsi="Nirmala UI" w:cs="Nirmala UI" w:hint="cs"/>
            <w:sz w:val="20"/>
            <w:szCs w:val="18"/>
          </w:rPr>
          <w:t>प्रश्नों</w:t>
        </w:r>
        <w:r w:rsidR="00B42CA0" w:rsidRPr="00B42CA0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5D3CFA">
        <w:rPr>
          <w:rFonts w:ascii="Nirmala UI" w:hAnsi="Nirmala UI" w:cs="Nirmala UI"/>
          <w:sz w:val="20"/>
          <w:szCs w:val="18"/>
        </w:rPr>
        <w:t>(</w:t>
      </w:r>
      <w:r w:rsidRPr="005D3CFA">
        <w:rPr>
          <w:rFonts w:ascii="Nirmala UI" w:hAnsi="Nirmala UI" w:cs="Nirmala UI" w:hint="cs"/>
          <w:sz w:val="20"/>
          <w:szCs w:val="18"/>
        </w:rPr>
        <w:t>एफएक्यू</w:t>
      </w:r>
      <w:r w:rsidRPr="005D3CFA">
        <w:rPr>
          <w:rFonts w:ascii="Nirmala UI" w:hAnsi="Nirmala UI" w:cs="Nirmala UI"/>
          <w:sz w:val="20"/>
          <w:szCs w:val="18"/>
        </w:rPr>
        <w:t xml:space="preserve">) </w:t>
      </w:r>
      <w:del w:id="134" w:author="Renjish Kumar Ratna Kaleelazhicathu (Service Transformation)" w:date="2018-09-28T20:40:00Z">
        <w:r w:rsidRPr="005D3CFA" w:rsidDel="00B42CA0">
          <w:rPr>
            <w:rFonts w:ascii="Nirmala UI" w:hAnsi="Nirmala UI" w:cs="Nirmala UI" w:hint="cs"/>
            <w:sz w:val="20"/>
            <w:szCs w:val="18"/>
          </w:rPr>
          <w:delText>पर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5D3CFA" w:rsidDel="00B42CA0">
          <w:rPr>
            <w:rFonts w:ascii="Nirmala UI" w:hAnsi="Nirmala UI" w:cs="Nirmala UI" w:hint="cs"/>
            <w:sz w:val="20"/>
            <w:szCs w:val="18"/>
          </w:rPr>
          <w:delText>स्थित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5D3CFA" w:rsidDel="00B42CA0">
          <w:rPr>
            <w:rFonts w:ascii="Nirmala UI" w:hAnsi="Nirmala UI" w:cs="Nirmala UI" w:hint="cs"/>
            <w:sz w:val="20"/>
            <w:szCs w:val="18"/>
          </w:rPr>
          <w:delText>विशिष्टता</w:delText>
        </w:r>
        <w:r w:rsidRPr="005D3CFA" w:rsidDel="00B42CA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समीक्षा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प्राप्त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किया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सकता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है</w:t>
      </w:r>
      <w:r w:rsidRPr="005D3CFA">
        <w:rPr>
          <w:rFonts w:ascii="Nirmala UI" w:hAnsi="Nirmala UI" w:cs="Nirmala UI"/>
          <w:sz w:val="20"/>
          <w:szCs w:val="18"/>
        </w:rPr>
        <w:t>:</w:t>
      </w:r>
      <w:r w:rsidR="00597B1E">
        <w:rPr>
          <w:rFonts w:ascii="Nirmala UI" w:hAnsi="Nirmala UI" w:cs="Nirmala UI"/>
          <w:sz w:val="20"/>
          <w:szCs w:val="18"/>
        </w:rPr>
        <w:t xml:space="preserve"> </w:t>
      </w:r>
      <w:hyperlink r:id="rId9" w:history="1">
        <w:r w:rsidR="00597B1E" w:rsidRPr="001A65BF">
          <w:rPr>
            <w:rStyle w:val="Hyperlink"/>
          </w:rPr>
          <w:t>https://www.openchainproject.org/specification-faq</w:t>
        </w:r>
      </w:hyperlink>
      <w:r w:rsidR="00597B1E">
        <w:t xml:space="preserve"> </w:t>
      </w:r>
    </w:p>
    <w:p w14:paraId="3155B6A9" w14:textId="77777777" w:rsidR="00217186" w:rsidRDefault="0021718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04D49E3" w14:textId="77777777" w:rsidR="005B6168" w:rsidRDefault="005B6168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E799FC" w14:textId="77777777" w:rsidR="005B6168" w:rsidRDefault="000C03E0" w:rsidP="008A4033">
      <w:pPr>
        <w:jc w:val="both"/>
        <w:rPr>
          <w:rFonts w:ascii="Nirmala UI" w:hAnsi="Nirmala UI" w:cs="Nirmala UI"/>
          <w:sz w:val="24"/>
        </w:rPr>
      </w:pPr>
      <w:r w:rsidRPr="000C03E0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lastRenderedPageBreak/>
        <w:t>२) परिभाषाएँ</w:t>
      </w:r>
      <w:r>
        <w:rPr>
          <w:rFonts w:ascii="Nirmala UI" w:hAnsi="Nirmala UI" w:cs="Nirmala UI"/>
          <w:sz w:val="24"/>
        </w:rPr>
        <w:t xml:space="preserve"> </w:t>
      </w:r>
    </w:p>
    <w:p w14:paraId="5E0B40FF" w14:textId="77777777" w:rsidR="00FD7D80" w:rsidRDefault="00FD7D80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0C9586A" w14:textId="0A6CEC0B" w:rsidR="000C03E0" w:rsidRDefault="000C03E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0C03E0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0C03E0">
        <w:rPr>
          <w:rFonts w:ascii="Nirmala UI" w:hAnsi="Nirmala UI" w:cs="Nirmala UI"/>
          <w:b/>
          <w:sz w:val="20"/>
          <w:szCs w:val="18"/>
        </w:rPr>
        <w:t xml:space="preserve"> </w:t>
      </w:r>
      <w:del w:id="135" w:author="Renjish Kumar Ratna Kaleelazhicathu (Service Transformation)" w:date="2018-09-29T21:08:00Z">
        <w:r w:rsidRPr="000C03E0" w:rsidDel="001E0E4D">
          <w:rPr>
            <w:rFonts w:ascii="Nirmala UI" w:hAnsi="Nirmala UI" w:cs="Nirmala UI" w:hint="cs"/>
            <w:b/>
            <w:sz w:val="20"/>
            <w:szCs w:val="18"/>
          </w:rPr>
          <w:delText>कलाकृतियों</w:delText>
        </w:r>
        <w:r w:rsidRPr="000C03E0" w:rsidDel="001E0E4D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136" w:author="Renjish Kumar Ratna Kaleelazhicathu (Service Transformation)" w:date="2018-09-29T21:08:00Z">
        <w:r w:rsidR="001E0E4D" w:rsidRPr="001E0E4D">
          <w:rPr>
            <w:rFonts w:ascii="Nirmala UI" w:hAnsi="Nirmala UI" w:cs="Nirmala UI" w:hint="cs"/>
            <w:b/>
            <w:sz w:val="20"/>
            <w:szCs w:val="18"/>
          </w:rPr>
          <w:t>कलाकृतियाँ</w:t>
        </w:r>
      </w:ins>
      <w:r w:rsidRPr="000C03E0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कलाकृतियों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जो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आपूर्ति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सॉफ्टवेयर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प्रकाशन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लिए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प्रबंधन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कार्यक्रम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उत्पादन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करता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निम्नलिखित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या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समाविष्ट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सकते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 (</w:t>
      </w:r>
      <w:r w:rsidRPr="000C03E0">
        <w:rPr>
          <w:rFonts w:ascii="Nirmala UI" w:hAnsi="Nirmala UI" w:cs="Nirmala UI" w:hint="cs"/>
          <w:sz w:val="20"/>
          <w:szCs w:val="18"/>
        </w:rPr>
        <w:t>लेकिन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इस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तक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सीमित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नहीं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): </w:t>
      </w:r>
      <w:r w:rsidRPr="000C03E0">
        <w:rPr>
          <w:rFonts w:ascii="Nirmala UI" w:hAnsi="Nirmala UI" w:cs="Nirmala UI" w:hint="cs"/>
          <w:sz w:val="20"/>
          <w:szCs w:val="18"/>
        </w:rPr>
        <w:t>स्रोत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कोड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del w:id="137" w:author="Renjish Kumar Ratna Kaleelazhicathu (Service Transformation)" w:date="2018-09-29T21:55:00Z">
        <w:r w:rsidR="00B51A5C" w:rsidRPr="00B51A5C" w:rsidDel="005F02E2">
          <w:rPr>
            <w:rFonts w:ascii="Nirmala UI" w:hAnsi="Nirmala UI" w:cs="Nirmala UI" w:hint="cs"/>
            <w:sz w:val="20"/>
            <w:szCs w:val="18"/>
          </w:rPr>
          <w:delText xml:space="preserve">गुणारोपण </w:delText>
        </w:r>
        <w:r w:rsidRPr="000C03E0" w:rsidDel="005F02E2">
          <w:rPr>
            <w:rFonts w:ascii="Nirmala UI" w:hAnsi="Nirmala UI" w:cs="Nirmala UI" w:hint="cs"/>
            <w:sz w:val="20"/>
            <w:szCs w:val="18"/>
          </w:rPr>
          <w:delText>नोटिस</w:delText>
        </w:r>
      </w:del>
      <w:ins w:id="138" w:author="Renjish Kumar Ratna Kaleelazhicathu (Service Transformation)" w:date="2018-09-29T21:55:00Z">
        <w:r w:rsidR="005F02E2" w:rsidRPr="005F02E2">
          <w:rPr>
            <w:rFonts w:hint="cs"/>
          </w:rPr>
          <w:t xml:space="preserve"> </w:t>
        </w:r>
        <w:r w:rsidR="005F02E2" w:rsidRPr="005F02E2">
          <w:rPr>
            <w:rFonts w:ascii="Nirmala UI" w:hAnsi="Nirmala UI" w:cs="Nirmala UI" w:hint="cs"/>
            <w:sz w:val="20"/>
            <w:szCs w:val="18"/>
          </w:rPr>
          <w:t>श्रेय</w:t>
        </w:r>
        <w:r w:rsidR="005F02E2" w:rsidRPr="005F02E2">
          <w:rPr>
            <w:rFonts w:ascii="Nirmala UI" w:hAnsi="Nirmala UI" w:cs="Nirmala UI"/>
            <w:sz w:val="20"/>
            <w:szCs w:val="18"/>
          </w:rPr>
          <w:t xml:space="preserve"> </w:t>
        </w:r>
        <w:r w:rsidR="005F02E2" w:rsidRPr="005F02E2">
          <w:rPr>
            <w:rFonts w:ascii="Nirmala UI" w:hAnsi="Nirmala UI" w:cs="Nirmala UI" w:hint="cs"/>
            <w:sz w:val="20"/>
            <w:szCs w:val="18"/>
          </w:rPr>
          <w:t>सूचनाएं</w:t>
        </w:r>
      </w:ins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="00D53089" w:rsidRPr="00D53089">
        <w:rPr>
          <w:rFonts w:ascii="Nirmala UI" w:hAnsi="Nirmala UI" w:cs="Nirmala UI" w:hint="cs"/>
          <w:sz w:val="20"/>
          <w:szCs w:val="18"/>
        </w:rPr>
        <w:t>प्रतिलिप्याधिकार</w:t>
      </w:r>
      <w:del w:id="139" w:author="Renjish Kumar Ratna Kaleelazhicathu (Service Transformation)" w:date="2018-09-29T21:57:00Z">
        <w:r w:rsidR="00D53089" w:rsidRPr="00D53089" w:rsidDel="0096538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0C03E0" w:rsidDel="0096538F">
          <w:rPr>
            <w:rFonts w:ascii="Nirmala UI" w:hAnsi="Nirmala UI" w:cs="Nirmala UI" w:hint="cs"/>
            <w:sz w:val="20"/>
            <w:szCs w:val="18"/>
          </w:rPr>
          <w:delText>नोटिस</w:delText>
        </w:r>
      </w:del>
      <w:ins w:id="140" w:author="Renjish Kumar Ratna Kaleelazhicathu (Service Transformation)" w:date="2018-09-29T21:57:00Z">
        <w:r w:rsidR="0096538F" w:rsidRPr="0096538F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96538F" w:rsidRPr="005F02E2">
          <w:rPr>
            <w:rFonts w:ascii="Nirmala UI" w:hAnsi="Nirmala UI" w:cs="Nirmala UI" w:hint="cs"/>
            <w:sz w:val="20"/>
            <w:szCs w:val="18"/>
          </w:rPr>
          <w:t>सूचनाएं</w:t>
        </w:r>
        <w:r w:rsidR="0096538F" w:rsidRPr="000C03E0">
          <w:rPr>
            <w:rFonts w:ascii="Nirmala UI" w:hAnsi="Nirmala UI" w:cs="Nirmala UI"/>
            <w:sz w:val="20"/>
            <w:szCs w:val="18"/>
          </w:rPr>
          <w:t>,</w:t>
        </w:r>
      </w:ins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लाइसेंस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प्रतिलिपि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संशोधन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अधिसूचनाएं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प्रस्ताव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सामग्री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घटक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बिल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एसपीडीएक्स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दस्तावेज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del w:id="141" w:author="Renjish Kumar Ratna Kaleelazhicathu (Service Transformation)" w:date="2018-09-29T21:59:00Z">
        <w:r w:rsidRPr="000C03E0" w:rsidDel="003B4D39">
          <w:rPr>
            <w:rFonts w:ascii="Nirmala UI" w:hAnsi="Nirmala UI" w:cs="Nirmala UI" w:hint="cs"/>
            <w:sz w:val="20"/>
            <w:szCs w:val="18"/>
          </w:rPr>
          <w:delText>और</w:delText>
        </w:r>
        <w:r w:rsidRPr="000C03E0" w:rsidDel="003B4D39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B72410" w:rsidRPr="00B72410" w:rsidDel="003B4D39">
          <w:rPr>
            <w:rFonts w:ascii="Nirmala UI" w:hAnsi="Nirmala UI" w:cs="Nirmala UI" w:hint="cs"/>
            <w:sz w:val="20"/>
            <w:szCs w:val="18"/>
          </w:rPr>
          <w:delText xml:space="preserve">कुछ </w:delText>
        </w:r>
        <w:r w:rsidR="00B72410" w:rsidRPr="000C03E0" w:rsidDel="003B4D39">
          <w:rPr>
            <w:rFonts w:ascii="Nirmala UI" w:hAnsi="Nirmala UI" w:cs="Nirmala UI" w:hint="cs"/>
            <w:sz w:val="20"/>
            <w:szCs w:val="18"/>
          </w:rPr>
          <w:delText>और</w:delText>
        </w:r>
        <w:r w:rsidR="00B72410" w:rsidRPr="000C03E0" w:rsidDel="003B4D39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B72410" w:rsidRPr="00B72410" w:rsidDel="003B4D39">
          <w:rPr>
            <w:rFonts w:ascii="Nirmala UI" w:hAnsi="Nirmala UI" w:cs="Nirmala UI" w:hint="cs"/>
            <w:sz w:val="20"/>
            <w:szCs w:val="18"/>
          </w:rPr>
          <w:delText xml:space="preserve">दस्तावेज़ </w:delText>
        </w:r>
      </w:del>
      <w:ins w:id="142" w:author="Renjish Kumar Ratna Kaleelazhicathu (Service Transformation)" w:date="2018-09-29T21:59:00Z">
        <w:r w:rsidR="003B4D39" w:rsidRPr="003B4D39">
          <w:rPr>
            <w:rFonts w:ascii="Nirmala UI" w:hAnsi="Nirmala UI" w:cs="Nirmala UI" w:hint="cs"/>
            <w:sz w:val="20"/>
            <w:szCs w:val="18"/>
          </w:rPr>
          <w:t>इत्यादि</w:t>
        </w:r>
      </w:ins>
      <w:r w:rsidRPr="000C03E0">
        <w:rPr>
          <w:rFonts w:ascii="Nirmala UI" w:hAnsi="Nirmala UI" w:cs="Nirmala UI" w:hint="cs"/>
          <w:sz w:val="20"/>
          <w:szCs w:val="18"/>
        </w:rPr>
        <w:t>।</w:t>
      </w:r>
    </w:p>
    <w:p w14:paraId="7751DC48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1A7CA713" w14:textId="35B569C0" w:rsidR="00DD496D" w:rsidRDefault="00DD496D">
      <w:pPr>
        <w:pStyle w:val="HTMLPreformatted"/>
        <w:shd w:val="clear" w:color="auto" w:fill="FFFFFF"/>
        <w:rPr>
          <w:rFonts w:ascii="Nirmala UI" w:hAnsi="Nirmala UI" w:cs="Nirmala UI"/>
          <w:szCs w:val="18"/>
        </w:rPr>
        <w:pPrChange w:id="143" w:author="Renjish Kumar Ratna Kaleelazhicathu (Service Transformation)" w:date="2018-10-01T15:50:00Z">
          <w:pPr>
            <w:jc w:val="both"/>
          </w:pPr>
        </w:pPrChange>
      </w:pPr>
      <w:r w:rsidRPr="008529B8">
        <w:rPr>
          <w:rFonts w:ascii="Nirmala UI" w:hAnsi="Nirmala UI" w:cs="Nirmala UI" w:hint="cs"/>
          <w:b/>
          <w:szCs w:val="18"/>
        </w:rPr>
        <w:t>एफओएसएस</w:t>
      </w:r>
      <w:r w:rsid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/>
          <w:szCs w:val="18"/>
        </w:rPr>
        <w:t>(</w:t>
      </w:r>
      <w:r w:rsidR="008529B8" w:rsidRPr="008529B8">
        <w:rPr>
          <w:rFonts w:ascii="Nirmala UI" w:hAnsi="Nirmala UI" w:cs="Nirmala UI" w:hint="cs"/>
          <w:szCs w:val="18"/>
        </w:rPr>
        <w:t>फ्री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और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ओपन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सोर्स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सॉफ्टवेयर</w:t>
      </w:r>
      <w:r w:rsidR="008529B8" w:rsidRPr="008529B8">
        <w:rPr>
          <w:rFonts w:ascii="Nirmala UI" w:hAnsi="Nirmala UI" w:cs="Nirmala UI"/>
          <w:szCs w:val="18"/>
        </w:rPr>
        <w:t>)</w:t>
      </w:r>
      <w:r>
        <w:rPr>
          <w:rFonts w:ascii="Nirmala UI" w:hAnsi="Nirmala UI" w:cs="Nirmala UI"/>
          <w:szCs w:val="18"/>
        </w:rPr>
        <w:t xml:space="preserve"> - </w:t>
      </w:r>
      <w:del w:id="144" w:author="Renjish Kumar Ratna Kaleelazhicathu (Service Transformation)" w:date="2018-10-01T15:49:00Z">
        <w:r w:rsidR="00AA0C0F" w:rsidRPr="00AA0C0F" w:rsidDel="0028754C">
          <w:rPr>
            <w:rFonts w:ascii="Nirmala UI" w:hAnsi="Nirmala UI" w:cs="Nirmala UI" w:hint="cs"/>
            <w:szCs w:val="18"/>
          </w:rPr>
          <w:delText xml:space="preserve">ऐसा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सॉफ़्टवेयर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AA0C0F" w:rsidRPr="00AA0C0F" w:rsidDel="0028754C">
          <w:rPr>
            <w:rFonts w:ascii="Nirmala UI" w:hAnsi="Nirmala UI" w:cs="Nirmala UI" w:hint="cs"/>
            <w:szCs w:val="18"/>
          </w:rPr>
          <w:delText xml:space="preserve">जो </w:delText>
        </w:r>
      </w:del>
      <w:ins w:id="145" w:author="Renjish Kumar Ratna Kaleelazhicathu (Service Transformation)" w:date="2018-10-01T15:43:00Z"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एक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या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अधिक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लाइसेंस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के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  <w:r w:rsidR="00352973" w:rsidRPr="00352973">
          <w:rPr>
            <w:rFonts w:ascii="Nirmala UI" w:hAnsi="Nirmala UI" w:cs="Nirmala UI" w:hint="cs"/>
            <w:color w:val="212121"/>
            <w:cs/>
            <w:lang w:val="en-US" w:eastAsia="en-US" w:bidi="hi-IN"/>
          </w:rPr>
          <w:t>अधीन</w:t>
        </w:r>
        <w:r w:rsidR="00352973" w:rsidRPr="00352973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</w:ins>
      <w:ins w:id="146" w:author="Renjish Kumar Ratna Kaleelazhicathu (Service Transformation)" w:date="2018-10-01T15:49:00Z">
        <w:r w:rsidR="0028754C" w:rsidRPr="00AA0C0F">
          <w:rPr>
            <w:rFonts w:ascii="Nirmala UI" w:hAnsi="Nirmala UI" w:cs="Nirmala UI" w:hint="cs"/>
            <w:szCs w:val="18"/>
          </w:rPr>
          <w:t xml:space="preserve">ऐसा </w:t>
        </w:r>
        <w:r w:rsidR="0028754C" w:rsidRPr="00652C33">
          <w:rPr>
            <w:rFonts w:ascii="Nirmala UI" w:hAnsi="Nirmala UI" w:cs="Nirmala UI" w:hint="cs"/>
            <w:szCs w:val="18"/>
          </w:rPr>
          <w:t>सॉफ़्टवेयर</w:t>
        </w:r>
        <w:r w:rsidR="0028754C" w:rsidRPr="00652C33">
          <w:rPr>
            <w:rFonts w:ascii="Nirmala UI" w:hAnsi="Nirmala UI" w:cs="Nirmala UI"/>
            <w:szCs w:val="18"/>
          </w:rPr>
          <w:t xml:space="preserve"> </w:t>
        </w:r>
        <w:r w:rsidR="0028754C" w:rsidRPr="00AA0C0F">
          <w:rPr>
            <w:rFonts w:ascii="Nirmala UI" w:hAnsi="Nirmala UI" w:cs="Nirmala UI" w:hint="cs"/>
            <w:szCs w:val="18"/>
          </w:rPr>
          <w:t xml:space="preserve">जो </w:t>
        </w:r>
      </w:ins>
      <w:r w:rsidR="00652C33" w:rsidRPr="00652C33">
        <w:rPr>
          <w:rFonts w:ascii="Nirmala UI" w:hAnsi="Nirmala UI" w:cs="Nirmala UI" w:hint="cs"/>
          <w:szCs w:val="18"/>
        </w:rPr>
        <w:t>ओपन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सोर्स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इनिशिएटिव</w:t>
      </w:r>
      <w:r w:rsidR="00652C33" w:rsidRPr="00652C33">
        <w:rPr>
          <w:rFonts w:ascii="Nirmala UI" w:hAnsi="Nirmala UI" w:cs="Nirmala UI"/>
          <w:szCs w:val="18"/>
        </w:rPr>
        <w:t xml:space="preserve"> (</w:t>
      </w:r>
      <w:r w:rsidR="00C67968">
        <w:rPr>
          <w:rFonts w:ascii="Nirmala UI" w:hAnsi="Nirmala UI" w:cs="Nirmala UI"/>
          <w:szCs w:val="18"/>
        </w:rPr>
        <w:t>Opensource</w:t>
      </w:r>
      <w:r w:rsidR="00652C33" w:rsidRPr="00652C33">
        <w:rPr>
          <w:rFonts w:ascii="Nirmala UI" w:hAnsi="Nirmala UI" w:cs="Nirmala UI"/>
          <w:szCs w:val="18"/>
        </w:rPr>
        <w:t>.org)</w:t>
      </w:r>
      <w:ins w:id="147" w:author="Renjish Kumar Ratna Kaleelazhicathu (Service Transformation)" w:date="2018-09-29T22:09:00Z">
        <w:r w:rsidR="005C6BA2" w:rsidRPr="005C6BA2">
          <w:rPr>
            <w:rFonts w:ascii="Nirmala UI" w:hAnsi="Nirmala UI" w:cs="Nirmala UI" w:hint="cs"/>
            <w:szCs w:val="18"/>
          </w:rPr>
          <w:t xml:space="preserve"> </w:t>
        </w:r>
        <w:r w:rsidR="005C6BA2" w:rsidRPr="00652C33">
          <w:rPr>
            <w:rFonts w:ascii="Nirmala UI" w:hAnsi="Nirmala UI" w:cs="Nirmala UI" w:hint="cs"/>
            <w:szCs w:val="18"/>
          </w:rPr>
          <w:t>द्वारा</w:t>
        </w:r>
        <w:r w:rsidR="005C6BA2" w:rsidRPr="00652C33">
          <w:rPr>
            <w:rFonts w:ascii="Nirmala UI" w:hAnsi="Nirmala UI" w:cs="Nirmala UI"/>
            <w:szCs w:val="18"/>
          </w:rPr>
          <w:t xml:space="preserve"> </w:t>
        </w:r>
        <w:r w:rsidR="005C6BA2" w:rsidRPr="00652C33">
          <w:rPr>
            <w:rFonts w:ascii="Nirmala UI" w:hAnsi="Nirmala UI" w:cs="Nirmala UI" w:hint="cs"/>
            <w:szCs w:val="18"/>
          </w:rPr>
          <w:t>प्रकाशित</w:t>
        </w:r>
        <w:r w:rsidR="00C1495E">
          <w:rPr>
            <w:rFonts w:ascii="Nirmala UI" w:hAnsi="Nirmala UI" w:cs="Nirmala UI"/>
            <w:szCs w:val="18"/>
          </w:rPr>
          <w:t xml:space="preserve"> </w:t>
        </w:r>
        <w:r w:rsidR="00C1495E" w:rsidRPr="00652C33">
          <w:rPr>
            <w:rFonts w:ascii="Nirmala UI" w:hAnsi="Nirmala UI" w:cs="Nirmala UI" w:hint="cs"/>
            <w:szCs w:val="18"/>
          </w:rPr>
          <w:t>ओपन</w:t>
        </w:r>
        <w:r w:rsidR="00C1495E" w:rsidRPr="00652C33">
          <w:rPr>
            <w:rFonts w:ascii="Nirmala UI" w:hAnsi="Nirmala UI" w:cs="Nirmala UI"/>
            <w:szCs w:val="18"/>
          </w:rPr>
          <w:t xml:space="preserve"> </w:t>
        </w:r>
        <w:r w:rsidR="00C1495E" w:rsidRPr="00652C33">
          <w:rPr>
            <w:rFonts w:ascii="Nirmala UI" w:hAnsi="Nirmala UI" w:cs="Nirmala UI" w:hint="cs"/>
            <w:szCs w:val="18"/>
          </w:rPr>
          <w:t>सोर्स</w:t>
        </w:r>
      </w:ins>
      <w:ins w:id="148" w:author="Renjish Kumar Ratna Kaleelazhicathu (Service Transformation)" w:date="2018-09-29T22:10:00Z">
        <w:r w:rsidR="00C1495E">
          <w:rPr>
            <w:rFonts w:ascii="Nirmala UI" w:hAnsi="Nirmala UI" w:cs="Nirmala UI"/>
            <w:szCs w:val="18"/>
          </w:rPr>
          <w:t xml:space="preserve"> </w:t>
        </w:r>
        <w:r w:rsidR="00C1495E" w:rsidRPr="00C1495E">
          <w:rPr>
            <w:rFonts w:ascii="Nirmala UI" w:hAnsi="Nirmala UI" w:cs="Nirmala UI" w:hint="cs"/>
            <w:szCs w:val="18"/>
          </w:rPr>
          <w:t>परिभाषा</w:t>
        </w:r>
      </w:ins>
      <w:ins w:id="149" w:author="Renjish Kumar Ratna Kaleelazhicathu (Service Transformation)" w:date="2018-09-29T22:09:00Z">
        <w:r w:rsidR="00C1495E">
          <w:rPr>
            <w:rFonts w:ascii="Nirmala UI" w:hAnsi="Nirmala UI" w:cs="Nirmala UI"/>
            <w:szCs w:val="18"/>
          </w:rPr>
          <w:t xml:space="preserve"> </w:t>
        </w:r>
      </w:ins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या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फ्री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सॉफ्टवेयर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27726E" w:rsidRPr="0027726E">
        <w:rPr>
          <w:rFonts w:ascii="Nirmala UI" w:hAnsi="Nirmala UI" w:cs="Nirmala UI" w:hint="cs"/>
          <w:szCs w:val="18"/>
        </w:rPr>
        <w:t>परिभाषा</w:t>
      </w:r>
      <w:r w:rsidR="0027726E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/>
          <w:szCs w:val="18"/>
        </w:rPr>
        <w:t>(</w:t>
      </w:r>
      <w:r w:rsidR="00652C33" w:rsidRPr="00652C33">
        <w:rPr>
          <w:rFonts w:ascii="Nirmala UI" w:hAnsi="Nirmala UI" w:cs="Nirmala UI" w:hint="cs"/>
          <w:szCs w:val="18"/>
        </w:rPr>
        <w:t>फ्री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सॉफ्टवेयर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फाउंडेशन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द्वारा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प्रकाशित</w:t>
      </w:r>
      <w:r w:rsidR="00652C33" w:rsidRPr="00652C33">
        <w:rPr>
          <w:rFonts w:ascii="Nirmala UI" w:hAnsi="Nirmala UI" w:cs="Nirmala UI"/>
          <w:szCs w:val="18"/>
        </w:rPr>
        <w:t xml:space="preserve">) </w:t>
      </w:r>
      <w:r w:rsidR="00652C33" w:rsidRPr="00652C33">
        <w:rPr>
          <w:rFonts w:ascii="Nirmala UI" w:hAnsi="Nirmala UI" w:cs="Nirmala UI" w:hint="cs"/>
          <w:szCs w:val="18"/>
        </w:rPr>
        <w:t>या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इसी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तरह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के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लाइसेंस</w:t>
      </w:r>
      <w:ins w:id="150" w:author="Renjish Kumar Ratna Kaleelazhicathu (Service Transformation)" w:date="2018-10-01T15:56:00Z">
        <w:r w:rsidR="00FF0547">
          <w:rPr>
            <w:rFonts w:ascii="Nirmala UI" w:hAnsi="Nirmala UI" w:cs="Nirmala UI"/>
            <w:szCs w:val="18"/>
          </w:rPr>
          <w:t>,</w:t>
        </w:r>
      </w:ins>
      <w:r w:rsidR="00652C33" w:rsidRPr="00652C33">
        <w:rPr>
          <w:rFonts w:ascii="Nirmala UI" w:hAnsi="Nirmala UI" w:cs="Nirmala UI"/>
          <w:szCs w:val="18"/>
        </w:rPr>
        <w:t xml:space="preserve"> </w:t>
      </w:r>
      <w:del w:id="151" w:author="Renjish Kumar Ratna Kaleelazhicathu (Service Transformation)" w:date="2018-10-01T15:56:00Z">
        <w:r w:rsidR="00652C33" w:rsidRPr="00652C33" w:rsidDel="00FF0547">
          <w:rPr>
            <w:rFonts w:ascii="Nirmala UI" w:hAnsi="Nirmala UI" w:cs="Nirmala UI" w:hint="cs"/>
            <w:szCs w:val="18"/>
          </w:rPr>
          <w:delText>द्वारा</w:delText>
        </w:r>
        <w:r w:rsidR="00652C33" w:rsidRPr="00652C33" w:rsidDel="00FF0547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FF0547">
          <w:rPr>
            <w:rFonts w:ascii="Nirmala UI" w:hAnsi="Nirmala UI" w:cs="Nirmala UI" w:hint="cs"/>
            <w:szCs w:val="18"/>
          </w:rPr>
          <w:delText>प्रकाशित</w:delText>
        </w:r>
        <w:r w:rsidR="00652C33" w:rsidRPr="00652C33" w:rsidDel="00FF0547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FF0547">
          <w:rPr>
            <w:rFonts w:ascii="Nirmala UI" w:hAnsi="Nirmala UI" w:cs="Nirmala UI" w:hint="cs"/>
            <w:szCs w:val="18"/>
          </w:rPr>
          <w:delText>ओपन</w:delText>
        </w:r>
        <w:r w:rsidR="00652C33" w:rsidRPr="00652C33" w:rsidDel="00FF0547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FF0547">
          <w:rPr>
            <w:rFonts w:ascii="Nirmala UI" w:hAnsi="Nirmala UI" w:cs="Nirmala UI" w:hint="cs"/>
            <w:szCs w:val="18"/>
          </w:rPr>
          <w:delText>सोर्स</w:delText>
        </w:r>
        <w:r w:rsidR="00652C33" w:rsidRPr="00652C33" w:rsidDel="00FF0547">
          <w:rPr>
            <w:rFonts w:ascii="Nirmala UI" w:hAnsi="Nirmala UI" w:cs="Nirmala UI"/>
            <w:szCs w:val="18"/>
          </w:rPr>
          <w:delText xml:space="preserve"> </w:delText>
        </w:r>
        <w:r w:rsidR="0027726E" w:rsidRPr="0027726E" w:rsidDel="00FF0547">
          <w:rPr>
            <w:rFonts w:ascii="Nirmala UI" w:hAnsi="Nirmala UI" w:cs="Nirmala UI" w:hint="cs"/>
            <w:szCs w:val="18"/>
          </w:rPr>
          <w:delText>परिभाषा</w:delText>
        </w:r>
        <w:r w:rsidR="0027726E" w:rsidDel="00FF0547">
          <w:rPr>
            <w:rFonts w:ascii="Nirmala UI" w:hAnsi="Nirmala UI" w:cs="Nirmala UI"/>
            <w:szCs w:val="18"/>
          </w:rPr>
          <w:delText xml:space="preserve"> </w:delText>
        </w:r>
      </w:del>
      <w:r w:rsidR="00652C33" w:rsidRPr="00652C33">
        <w:rPr>
          <w:rFonts w:ascii="Nirmala UI" w:hAnsi="Nirmala UI" w:cs="Nirmala UI" w:hint="cs"/>
          <w:szCs w:val="18"/>
        </w:rPr>
        <w:t>को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पूरा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del w:id="152" w:author="Renjish Kumar Ratna Kaleelazhicathu (Service Transformation)" w:date="2018-10-01T15:51:00Z">
        <w:r w:rsidR="00652C33" w:rsidRPr="00652C33" w:rsidDel="0028754C">
          <w:rPr>
            <w:rFonts w:ascii="Nirmala UI" w:hAnsi="Nirmala UI" w:cs="Nirmala UI" w:hint="cs"/>
            <w:szCs w:val="18"/>
          </w:rPr>
          <w:delText>करने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वाले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एक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या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अधिक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लाइसेंसों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के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  <w:r w:rsidR="00652C33" w:rsidRPr="00652C33" w:rsidDel="0028754C">
          <w:rPr>
            <w:rFonts w:ascii="Nirmala UI" w:hAnsi="Nirmala UI" w:cs="Nirmala UI" w:hint="cs"/>
            <w:szCs w:val="18"/>
          </w:rPr>
          <w:delText>अधीन</w:delText>
        </w:r>
        <w:r w:rsidR="00652C33" w:rsidRPr="00652C33" w:rsidDel="0028754C">
          <w:rPr>
            <w:rFonts w:ascii="Nirmala UI" w:hAnsi="Nirmala UI" w:cs="Nirmala UI"/>
            <w:szCs w:val="18"/>
          </w:rPr>
          <w:delText xml:space="preserve"> </w:delText>
        </w:r>
      </w:del>
      <w:ins w:id="153" w:author="Renjish Kumar Ratna Kaleelazhicathu (Service Transformation)" w:date="2018-10-01T15:52:00Z">
        <w:r w:rsidR="0028754C" w:rsidRPr="002A3B19">
          <w:rPr>
            <w:rFonts w:ascii="Nirmala UI" w:hAnsi="Nirmala UI" w:cs="Nirmala UI"/>
            <w:szCs w:val="18"/>
            <w:cs/>
            <w:lang w:bidi="hi-IN"/>
            <w:rPrChange w:id="154" w:author="Renjish Kumar Ratna Kaleelazhicathu (Service Transformation)" w:date="2018-10-09T13:17:00Z">
              <w:rPr>
                <w:rFonts w:ascii="inherit" w:hAnsi="inherit" w:cs="Kokila"/>
                <w:color w:val="212121"/>
                <w:cs/>
                <w:lang w:val="en-US" w:bidi="hi-IN"/>
              </w:rPr>
            </w:rPrChange>
          </w:rPr>
          <w:t>करता</w:t>
        </w:r>
        <w:r w:rsidR="0028754C" w:rsidRPr="0028754C">
          <w:rPr>
            <w:rFonts w:ascii="inherit" w:hAnsi="inherit" w:cs="Kokila" w:hint="cs"/>
            <w:color w:val="212121"/>
            <w:cs/>
            <w:lang w:val="en-US" w:eastAsia="en-US" w:bidi="hi-IN"/>
          </w:rPr>
          <w:t xml:space="preserve"> </w:t>
        </w:r>
      </w:ins>
      <w:r w:rsidR="00652C33" w:rsidRPr="00652C33">
        <w:rPr>
          <w:rFonts w:ascii="Nirmala UI" w:hAnsi="Nirmala UI" w:cs="Nirmala UI" w:hint="cs"/>
          <w:szCs w:val="18"/>
        </w:rPr>
        <w:t>है।</w:t>
      </w:r>
    </w:p>
    <w:p w14:paraId="3B22538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2EEC2549" w14:textId="6BCC4CB7" w:rsidR="00AA0C0F" w:rsidRDefault="00A7513B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529B8">
        <w:rPr>
          <w:rFonts w:ascii="Nirmala UI" w:hAnsi="Nirmala UI" w:cs="Nirmala UI" w:hint="cs"/>
          <w:b/>
          <w:sz w:val="20"/>
          <w:szCs w:val="18"/>
        </w:rPr>
        <w:t>एफओएसएस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b/>
          <w:sz w:val="20"/>
          <w:szCs w:val="18"/>
        </w:rPr>
        <w:t>सहकार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B8190E" w:rsidRPr="00B8190E">
        <w:rPr>
          <w:rFonts w:ascii="Nirmala UI" w:hAnsi="Nirmala UI" w:cs="Nirmala UI" w:hint="cs"/>
          <w:sz w:val="20"/>
          <w:szCs w:val="18"/>
        </w:rPr>
        <w:t>एक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निर्दिष्ट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व्यक्ति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जिसे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बाहरी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पूछताछ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ग्रहण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करने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लिए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ins w:id="155" w:author="Renjish Kumar Ratna Kaleelazhicathu (Service Transformation)" w:date="2018-10-01T16:03:00Z">
        <w:r w:rsidR="008E1C3B" w:rsidRPr="008E1C3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नियुक्त</w:t>
        </w:r>
      </w:ins>
      <w:del w:id="156" w:author="Renjish Kumar Ratna Kaleelazhicathu (Service Transformation)" w:date="2018-10-01T16:03:00Z">
        <w:r w:rsidR="00B8190E" w:rsidRPr="00B8190E" w:rsidDel="008E1C3B">
          <w:rPr>
            <w:rFonts w:ascii="Nirmala UI" w:hAnsi="Nirmala UI" w:cs="Nirmala UI"/>
            <w:color w:val="000000"/>
            <w:sz w:val="20"/>
            <w:szCs w:val="20"/>
            <w:shd w:val="clear" w:color="auto" w:fill="FFFFFF"/>
          </w:rPr>
          <w:delText>नियत</w:delText>
        </w:r>
      </w:del>
      <w:ins w:id="157" w:author="Renjish Kumar Ratna Kaleelazhicathu (Service Transformation)" w:date="2018-10-01T16:04:00Z">
        <w:r w:rsidR="008E1C3B" w:rsidRPr="008E1C3B">
          <w:rPr>
            <w:rFonts w:hint="cs"/>
          </w:rPr>
          <w:t xml:space="preserve"> </w:t>
        </w:r>
        <w:r w:rsidR="008E1C3B" w:rsidRPr="008E1C3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किया</w:t>
        </w:r>
      </w:ins>
      <w:r w:rsidR="00B8190E" w:rsidRPr="00B8190E">
        <w:rPr>
          <w:rFonts w:ascii="Nirmala UI" w:hAnsi="Nirmala UI" w:cs="Nirmala UI" w:hint="cs"/>
          <w:sz w:val="20"/>
          <w:szCs w:val="18"/>
        </w:rPr>
        <w:t xml:space="preserve"> गया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है।</w:t>
      </w:r>
    </w:p>
    <w:p w14:paraId="345F2BE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4224E4BC" w14:textId="5299E9D2" w:rsidR="00B8190E" w:rsidRDefault="00B8190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B8190E">
        <w:rPr>
          <w:rFonts w:ascii="Nirmala UI" w:hAnsi="Nirmala UI" w:cs="Nirmala UI" w:hint="cs"/>
          <w:b/>
          <w:sz w:val="20"/>
          <w:szCs w:val="18"/>
        </w:rPr>
        <w:t>निर्धारित लाइसेंस</w:t>
      </w:r>
      <w:r w:rsidRPr="00652C33">
        <w:rPr>
          <w:rFonts w:ascii="Nirmala UI" w:hAnsi="Nirmala UI" w:cs="Nirmala UI"/>
          <w:sz w:val="20"/>
          <w:szCs w:val="18"/>
        </w:rPr>
        <w:t xml:space="preserve"> 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Pr="00B8190E">
        <w:rPr>
          <w:rFonts w:ascii="Nirmala UI" w:hAnsi="Nirmala UI" w:cs="Nirmala UI" w:hint="cs"/>
          <w:sz w:val="20"/>
          <w:szCs w:val="18"/>
        </w:rPr>
        <w:t>आपूर्ति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सॉफ्टवेयर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को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नियंत्रित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वाले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की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पहचान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उचित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तरीके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पालन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del w:id="158" w:author="Renjish Kumar Ratna Kaleelazhicathu (Service Transformation)" w:date="2018-10-01T17:15:00Z">
        <w:r w:rsidR="001A5ED1" w:rsidRPr="00B8190E" w:rsidDel="0041111F">
          <w:rPr>
            <w:rFonts w:ascii="Nirmala UI" w:hAnsi="Nirmala UI" w:cs="Nirmala UI" w:hint="cs"/>
            <w:sz w:val="20"/>
            <w:szCs w:val="18"/>
          </w:rPr>
          <w:delText>पहचाना</w:delText>
        </w:r>
        <w:r w:rsidR="001A5ED1" w:rsidRPr="00B8190E" w:rsidDel="004111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59" w:author="Renjish Kumar Ratna Kaleelazhicathu (Service Transformation)" w:date="2018-10-01T17:15:00Z">
        <w:r w:rsidR="0041111F" w:rsidRPr="0041111F">
          <w:rPr>
            <w:rFonts w:ascii="Nirmala UI" w:hAnsi="Nirmala UI" w:cs="Nirmala UI" w:hint="cs"/>
            <w:sz w:val="20"/>
            <w:szCs w:val="18"/>
          </w:rPr>
          <w:t>निर्धारित</w:t>
        </w:r>
        <w:r w:rsidR="00D45F54">
          <w:rPr>
            <w:rFonts w:ascii="Nirmala UI" w:hAnsi="Nirmala UI" w:cs="Nirmala UI"/>
            <w:sz w:val="20"/>
            <w:szCs w:val="18"/>
          </w:rPr>
          <w:t xml:space="preserve"> </w:t>
        </w:r>
        <w:r w:rsidR="00D45F54" w:rsidRPr="008E1C3B">
          <w:rPr>
            <w:rFonts w:ascii="Nirmala UI" w:hAnsi="Nirmala UI" w:cs="Nirmala UI" w:hint="cs"/>
            <w:color w:val="000000"/>
            <w:sz w:val="20"/>
            <w:szCs w:val="20"/>
            <w:shd w:val="clear" w:color="auto" w:fill="FFFFFF"/>
          </w:rPr>
          <w:t>किया</w:t>
        </w:r>
        <w:r w:rsidR="0041111F" w:rsidRPr="0041111F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1A5ED1" w:rsidRPr="00B8190E">
        <w:rPr>
          <w:rFonts w:ascii="Nirmala UI" w:hAnsi="Nirmala UI" w:cs="Nirmala UI" w:hint="cs"/>
          <w:sz w:val="20"/>
          <w:szCs w:val="18"/>
        </w:rPr>
        <w:t>गया</w:t>
      </w:r>
      <w:r w:rsidR="001A5ED1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एक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="001A5ED1" w:rsidRPr="001A5ED1">
        <w:rPr>
          <w:rFonts w:ascii="Nirmala UI" w:hAnsi="Nirmala UI" w:cs="Nirmala UI" w:hint="cs"/>
          <w:sz w:val="20"/>
          <w:szCs w:val="18"/>
        </w:rPr>
        <w:t xml:space="preserve">गुट </w:t>
      </w:r>
      <w:r w:rsidRPr="00B8190E">
        <w:rPr>
          <w:rFonts w:ascii="Nirmala UI" w:hAnsi="Nirmala UI" w:cs="Nirmala UI" w:hint="cs"/>
          <w:sz w:val="20"/>
          <w:szCs w:val="18"/>
        </w:rPr>
        <w:t>।</w:t>
      </w:r>
    </w:p>
    <w:p w14:paraId="1C67DEA2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57D4BAA0" w14:textId="77777777" w:rsidR="001A5ED1" w:rsidRDefault="007B30A6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B30A6">
        <w:rPr>
          <w:rFonts w:ascii="Nirmala UI" w:hAnsi="Nirmala UI" w:cs="Nirmala UI" w:hint="cs"/>
          <w:b/>
          <w:sz w:val="20"/>
          <w:szCs w:val="18"/>
        </w:rPr>
        <w:t>ओपनचेन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अनुरूप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कार्यक्रम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503F60" w:rsidRPr="00503F60">
        <w:rPr>
          <w:rFonts w:ascii="Nirmala UI" w:hAnsi="Nirmala UI" w:cs="Nirmala UI" w:hint="cs"/>
          <w:sz w:val="20"/>
          <w:szCs w:val="18"/>
        </w:rPr>
        <w:t>एक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कार्यक्रम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जो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इस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विनिर्देश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सभी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आवश्यकताओं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पूरा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करता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है।</w:t>
      </w:r>
    </w:p>
    <w:p w14:paraId="17087ACC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3B5BA273" w14:textId="6C262B99" w:rsidR="00ED33FF" w:rsidRDefault="00EB4F54" w:rsidP="008A4033">
      <w:pPr>
        <w:jc w:val="both"/>
        <w:rPr>
          <w:rFonts w:ascii="Nirmala UI" w:hAnsi="Nirmala UI" w:cs="Nirmala UI"/>
          <w:sz w:val="20"/>
          <w:szCs w:val="18"/>
        </w:rPr>
      </w:pPr>
      <w:r w:rsidRPr="00EB4F5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</w:t>
      </w:r>
      <w:r w:rsidRPr="00EB4F54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कोई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भी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कर्मचारी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ठेकेदार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जो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आपूर्ति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EA76CB" w:rsidRPr="00EA76CB">
        <w:rPr>
          <w:rFonts w:ascii="Nirmala UI" w:hAnsi="Nirmala UI" w:cs="Nirmala UI" w:hint="cs"/>
          <w:sz w:val="20"/>
          <w:szCs w:val="18"/>
        </w:rPr>
        <w:t>परिभाषित</w:t>
      </w:r>
      <w:r w:rsidR="00EA76CB" w:rsidRPr="00EA76CB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543537" w:rsidRPr="00543537">
        <w:rPr>
          <w:rFonts w:ascii="Nirmala UI" w:hAnsi="Nirmala UI" w:cs="Nirmala UI" w:hint="cs"/>
          <w:sz w:val="20"/>
          <w:szCs w:val="18"/>
        </w:rPr>
        <w:t xml:space="preserve">योगदान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तैयार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करने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ins w:id="160" w:author="Renjish Kumar Ratna Kaleelazhicathu (Service Transformation)" w:date="2018-10-01T17:16:00Z">
        <w:r w:rsidR="00B76737" w:rsidRPr="00B76737">
          <w:rPr>
            <w:rFonts w:ascii="Nirmala UI" w:hAnsi="Nirmala UI" w:cs="Nirmala UI" w:hint="cs"/>
            <w:sz w:val="20"/>
            <w:szCs w:val="18"/>
          </w:rPr>
          <w:t>का</w:t>
        </w:r>
        <w:r w:rsidR="00B76737" w:rsidRPr="00B76737" w:rsidDel="00B76737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161" w:author="Renjish Kumar Ratna Kaleelazhicathu (Service Transformation)" w:date="2018-10-01T17:16:00Z">
        <w:r w:rsidR="0072380E" w:rsidRPr="0072380E" w:rsidDel="00B76737">
          <w:rPr>
            <w:rFonts w:ascii="Nirmala UI" w:hAnsi="Nirmala UI" w:cs="Nirmala UI" w:hint="cs"/>
            <w:sz w:val="20"/>
            <w:szCs w:val="18"/>
          </w:rPr>
          <w:delText>की</w:delText>
        </w:r>
      </w:del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del w:id="162" w:author="Renjish Kumar Ratna Kaleelazhicathu (Service Transformation)" w:date="2018-10-01T17:17:00Z">
        <w:r w:rsidR="0072380E" w:rsidRPr="0072380E" w:rsidDel="00B76737">
          <w:rPr>
            <w:rFonts w:ascii="Nirmala UI" w:hAnsi="Nirmala UI" w:cs="Nirmala UI" w:hint="cs"/>
            <w:sz w:val="20"/>
            <w:szCs w:val="18"/>
          </w:rPr>
          <w:delText>ज़िम्मेदारी</w:delText>
        </w:r>
        <w:r w:rsidR="0072380E" w:rsidRPr="0072380E" w:rsidDel="00B7673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63" w:author="Renjish Kumar Ratna Kaleelazhicathu (Service Transformation)" w:date="2018-10-01T17:17:00Z">
        <w:r w:rsidR="00B76737" w:rsidRPr="00B76737">
          <w:rPr>
            <w:rFonts w:ascii="Nirmala UI" w:hAnsi="Nirmala UI" w:cs="Nirmala UI" w:hint="cs"/>
            <w:sz w:val="20"/>
            <w:szCs w:val="18"/>
          </w:rPr>
          <w:t xml:space="preserve">उत्तरदाईत्व </w:t>
        </w:r>
      </w:ins>
      <w:r w:rsidR="00543537" w:rsidRPr="00543537">
        <w:rPr>
          <w:rFonts w:ascii="Nirmala UI" w:hAnsi="Nirmala UI" w:cs="Nirmala UI" w:hint="cs"/>
          <w:sz w:val="20"/>
          <w:szCs w:val="18"/>
        </w:rPr>
        <w:t xml:space="preserve">लेता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del w:id="164" w:author="Renjish Kumar Ratna Kaleelazhicathu (Service Transformation)" w:date="2018-10-09T18:35:00Z">
        <w:r w:rsidR="0072380E" w:rsidRPr="0072380E" w:rsidDel="0018321F">
          <w:rPr>
            <w:rFonts w:ascii="Nirmala UI" w:hAnsi="Nirmala UI" w:cs="Nirmala UI" w:hint="cs"/>
            <w:sz w:val="20"/>
            <w:szCs w:val="18"/>
          </w:rPr>
          <w:delText>संगठन</w:delText>
        </w:r>
        <w:r w:rsidR="0072380E" w:rsidRPr="0072380E" w:rsidDel="001832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65" w:author="Renjish Kumar Ratna Kaleelazhicathu (Service Transformation)" w:date="2018-10-09T18:35:00Z">
        <w:r w:rsidR="0018321F" w:rsidRPr="0018321F">
          <w:rPr>
            <w:rFonts w:ascii="Nirmala UI" w:hAnsi="Nirmala UI" w:cs="Nirmala UI" w:hint="cs"/>
            <w:sz w:val="20"/>
            <w:szCs w:val="18"/>
          </w:rPr>
          <w:t xml:space="preserve">संस्था </w:t>
        </w:r>
      </w:ins>
      <w:r w:rsidR="0072380E" w:rsidRPr="0072380E">
        <w:rPr>
          <w:rFonts w:ascii="Nirmala UI" w:hAnsi="Nirmala UI" w:cs="Nirmala UI" w:hint="cs"/>
          <w:sz w:val="20"/>
          <w:szCs w:val="18"/>
        </w:rPr>
        <w:t>के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आधार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इसमें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डेवलपर्स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del w:id="166" w:author="Renjish Kumar Ratna Kaleelazhicathu (Service Transformation)" w:date="2018-10-16T14:37:00Z">
        <w:r w:rsidR="0072380E" w:rsidRPr="0072380E" w:rsidDel="00D85F82">
          <w:rPr>
            <w:rFonts w:ascii="Nirmala UI" w:hAnsi="Nirmala UI" w:cs="Nirmala UI" w:hint="cs"/>
            <w:sz w:val="20"/>
            <w:szCs w:val="18"/>
          </w:rPr>
          <w:delText>रिलीज</w:delText>
        </w:r>
        <w:r w:rsidR="0072380E" w:rsidRPr="0072380E" w:rsidDel="00D85F8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67" w:author="Renjish Kumar Ratna Kaleelazhicathu (Service Transformation)" w:date="2018-10-16T14:37:00Z">
        <w:r w:rsidR="00D85F82" w:rsidRPr="00D85F82">
          <w:rPr>
            <w:rFonts w:ascii="Nirmala UI" w:hAnsi="Nirmala UI" w:cs="Nirmala UI" w:hint="cs"/>
            <w:sz w:val="20"/>
            <w:szCs w:val="18"/>
          </w:rPr>
          <w:t xml:space="preserve">प्रकाशन </w:t>
        </w:r>
      </w:ins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गुणवत्ता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विपणन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और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प्रबंधन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del w:id="168" w:author="Renjish Kumar Ratna Kaleelazhicathu (Service Transformation)" w:date="2018-10-12T16:50:00Z">
        <w:r w:rsidR="0072380E" w:rsidRPr="0072380E" w:rsidDel="006E79C8">
          <w:rPr>
            <w:rFonts w:ascii="Nirmala UI" w:hAnsi="Nirmala UI" w:cs="Nirmala UI" w:hint="cs"/>
            <w:sz w:val="20"/>
            <w:szCs w:val="18"/>
          </w:rPr>
          <w:delText>शामिल</w:delText>
        </w:r>
        <w:r w:rsidR="0072380E" w:rsidRPr="0072380E" w:rsidDel="006E79C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69" w:author="Renjish Kumar Ratna Kaleelazhicathu (Service Transformation)" w:date="2018-10-12T16:50:00Z">
        <w:r w:rsidR="006E79C8" w:rsidRPr="001F4AF5">
          <w:rPr>
            <w:rFonts w:ascii="Nirmala UI" w:hAnsi="Nirmala UI" w:cs="Nirmala UI" w:hint="cs"/>
            <w:sz w:val="20"/>
            <w:szCs w:val="18"/>
          </w:rPr>
          <w:t>समाविष्ट</w:t>
        </w:r>
        <w:r w:rsidR="006E79C8" w:rsidRPr="0072380E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72380E" w:rsidRPr="0072380E">
        <w:rPr>
          <w:rFonts w:ascii="Nirmala UI" w:hAnsi="Nirmala UI" w:cs="Nirmala UI" w:hint="cs"/>
          <w:sz w:val="20"/>
          <w:szCs w:val="18"/>
        </w:rPr>
        <w:t>हो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सकते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(</w:t>
      </w:r>
      <w:r w:rsidR="0072380E" w:rsidRPr="0072380E">
        <w:rPr>
          <w:rFonts w:ascii="Nirmala UI" w:hAnsi="Nirmala UI" w:cs="Nirmala UI" w:hint="cs"/>
          <w:sz w:val="20"/>
          <w:szCs w:val="18"/>
        </w:rPr>
        <w:t>लेकिन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तक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सीमित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नहीं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>) 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4573F469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0C7449CC" w14:textId="77777777" w:rsidR="002A6299" w:rsidRDefault="00DA3C93" w:rsidP="008A4033">
      <w:pPr>
        <w:jc w:val="both"/>
        <w:rPr>
          <w:rFonts w:ascii="Nirmala UI" w:hAnsi="Nirmala UI" w:cs="Nirmala UI"/>
          <w:sz w:val="20"/>
          <w:szCs w:val="18"/>
        </w:rPr>
      </w:pPr>
      <w:r w:rsidRPr="00DA3C93">
        <w:rPr>
          <w:rFonts w:ascii="Nirmala UI" w:hAnsi="Nirmala UI" w:cs="Nirmala UI" w:hint="cs"/>
          <w:b/>
          <w:sz w:val="20"/>
          <w:szCs w:val="18"/>
        </w:rPr>
        <w:t>एसपीडीएक्स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या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सॉफ्टवेयर पैकेज डाटा एक्सचेंज</w:t>
      </w:r>
      <w:r>
        <w:rPr>
          <w:rFonts w:ascii="Nirmala UI" w:hAnsi="Nirmala UI" w:cs="Nirmala UI"/>
          <w:sz w:val="20"/>
          <w:szCs w:val="18"/>
        </w:rPr>
        <w:t xml:space="preserve"> - </w:t>
      </w:r>
      <w:r w:rsidR="00B7445B" w:rsidRPr="00B7445B">
        <w:rPr>
          <w:rFonts w:ascii="Nirmala UI" w:hAnsi="Nirmala UI" w:cs="Nirmala UI" w:hint="cs"/>
          <w:sz w:val="20"/>
          <w:szCs w:val="18"/>
        </w:rPr>
        <w:t>किसी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दिए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सॉफ़्टवेयर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पैकेज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लाइसेंस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और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कॉपीराइट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जानकारी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आदान</w:t>
      </w:r>
      <w:r w:rsidR="00B7445B" w:rsidRPr="00B7445B">
        <w:rPr>
          <w:rFonts w:ascii="Nirmala UI" w:hAnsi="Nirmala UI" w:cs="Nirmala UI"/>
          <w:sz w:val="20"/>
          <w:szCs w:val="18"/>
        </w:rPr>
        <w:t>-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प्रदान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करने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संचालक समुदाय द्वारा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बनाए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प्रारूप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मानक।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विनिर्देश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विवरण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www.spdx.org </w:t>
      </w:r>
      <w:r w:rsidR="00B7445B" w:rsidRPr="00B7445B">
        <w:rPr>
          <w:rFonts w:ascii="Nirmala UI" w:hAnsi="Nirmala UI" w:cs="Nirmala UI" w:hint="cs"/>
          <w:sz w:val="20"/>
          <w:szCs w:val="18"/>
        </w:rPr>
        <w:t>पर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पाया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सकता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है।</w:t>
      </w:r>
    </w:p>
    <w:p w14:paraId="643FCEEE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EF266A9" w14:textId="77777777" w:rsidR="00B7445B" w:rsidRDefault="00A4219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4219E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A4219E">
        <w:rPr>
          <w:rFonts w:ascii="Nirmala UI" w:hAnsi="Nirmala UI" w:cs="Nirmala UI"/>
          <w:b/>
          <w:sz w:val="20"/>
          <w:szCs w:val="18"/>
        </w:rPr>
        <w:t xml:space="preserve"> </w:t>
      </w:r>
      <w:r w:rsidRPr="00A4219E">
        <w:rPr>
          <w:rFonts w:ascii="Nirmala UI" w:hAnsi="Nirmala UI" w:cs="Nirmala UI" w:hint="cs"/>
          <w:b/>
          <w:sz w:val="20"/>
          <w:szCs w:val="18"/>
        </w:rPr>
        <w:t xml:space="preserve">सॉफ्टवेयर </w:t>
      </w:r>
      <w:r w:rsidRPr="00A4219E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F2F2D" w:rsidRPr="001F2F2D">
        <w:rPr>
          <w:rFonts w:ascii="Nirmala UI" w:hAnsi="Nirmala UI" w:cs="Nirmala UI" w:hint="cs"/>
          <w:sz w:val="20"/>
          <w:szCs w:val="18"/>
        </w:rPr>
        <w:t xml:space="preserve">ऐसा </w:t>
      </w:r>
      <w:r w:rsidR="008C1699" w:rsidRPr="008C1699">
        <w:rPr>
          <w:rFonts w:ascii="Nirmala UI" w:hAnsi="Nirmala UI" w:cs="Nirmala UI" w:hint="cs"/>
          <w:sz w:val="20"/>
          <w:szCs w:val="18"/>
        </w:rPr>
        <w:t>सॉफ्टवेयर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जो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एक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>
        <w:rPr>
          <w:rFonts w:ascii="Nirmala UI" w:hAnsi="Nirmala UI" w:cs="Nirmala UI" w:hint="cs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तीसरे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पक्ष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(</w:t>
      </w:r>
      <w:r w:rsidR="008C1699" w:rsidRPr="008C1699">
        <w:rPr>
          <w:rFonts w:ascii="Nirmala UI" w:hAnsi="Nirmala UI" w:cs="Nirmala UI" w:hint="cs"/>
          <w:sz w:val="20"/>
          <w:szCs w:val="18"/>
        </w:rPr>
        <w:t>जैसे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, </w:t>
      </w:r>
      <w:r w:rsidR="008C1699" w:rsidRPr="008C1699">
        <w:rPr>
          <w:rFonts w:ascii="Nirmala UI" w:hAnsi="Nirmala UI" w:cs="Nirmala UI" w:hint="cs"/>
          <w:sz w:val="20"/>
          <w:szCs w:val="18"/>
        </w:rPr>
        <w:t>अन्य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 w:rsidRPr="006E299E">
        <w:rPr>
          <w:rFonts w:ascii="Nirmala UI" w:hAnsi="Nirmala UI" w:cs="Nirmala UI" w:hint="cs"/>
          <w:sz w:val="20"/>
          <w:szCs w:val="18"/>
        </w:rPr>
        <w:t>ओ</w:t>
      </w:r>
      <w:r w:rsidR="003647F3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या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व्यक्तियों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) </w:t>
      </w:r>
      <w:r w:rsidR="008C1699" w:rsidRPr="008C1699">
        <w:rPr>
          <w:rFonts w:ascii="Nirmala UI" w:hAnsi="Nirmala UI" w:cs="Nirmala UI" w:hint="cs"/>
          <w:sz w:val="20"/>
          <w:szCs w:val="18"/>
        </w:rPr>
        <w:t>को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प्रदान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करता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है।</w:t>
      </w:r>
    </w:p>
    <w:p w14:paraId="3459584F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629D8C5D" w14:textId="7DB10BDF" w:rsidR="00407AAD" w:rsidRDefault="00343785" w:rsidP="008A4033">
      <w:pPr>
        <w:jc w:val="both"/>
        <w:rPr>
          <w:rFonts w:ascii="Nirmala UI" w:hAnsi="Nirmala UI" w:cs="Nirmala UI"/>
          <w:sz w:val="20"/>
          <w:szCs w:val="18"/>
        </w:rPr>
      </w:pPr>
      <w:del w:id="170" w:author="Renjish Kumar Ratna Kaleelazhicathu (Service Transformation)" w:date="2018-10-02T14:23:00Z">
        <w:r w:rsidRPr="00343785" w:rsidDel="00BC31E6">
          <w:rPr>
            <w:rFonts w:ascii="Nirmala UI" w:hAnsi="Nirmala UI" w:cs="Nirmala UI" w:hint="cs"/>
            <w:b/>
            <w:sz w:val="20"/>
            <w:szCs w:val="18"/>
          </w:rPr>
          <w:delText>पुष्टि</w:delText>
        </w:r>
        <w:r w:rsidRPr="00343785" w:rsidDel="00BC31E6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171" w:author="Renjish Kumar Ratna Kaleelazhicathu (Service Transformation)" w:date="2018-10-02T14:23:00Z">
        <w:r w:rsidR="00BC31E6" w:rsidRPr="00BC31E6">
          <w:rPr>
            <w:rFonts w:ascii="Nirmala UI" w:hAnsi="Nirmala UI" w:cs="Nirmala UI" w:hint="cs"/>
            <w:b/>
            <w:sz w:val="20"/>
            <w:szCs w:val="18"/>
          </w:rPr>
          <w:t>सत्यापन</w:t>
        </w:r>
        <w:r w:rsidR="00BC31E6" w:rsidRPr="00BC31E6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Pr="00343785">
        <w:rPr>
          <w:rFonts w:ascii="Nirmala UI" w:hAnsi="Nirmala UI" w:cs="Nirmala UI" w:hint="cs"/>
          <w:b/>
          <w:sz w:val="20"/>
          <w:szCs w:val="18"/>
        </w:rPr>
        <w:t xml:space="preserve">सामग्री </w:t>
      </w:r>
      <w:r w:rsidRPr="00343785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ins w:id="172" w:author="Renjish Kumar Ratna Kaleelazhicathu (Service Transformation)" w:date="2018-10-02T15:13:00Z">
        <w:r w:rsidR="003E2C72" w:rsidRPr="00343785">
          <w:rPr>
            <w:rFonts w:ascii="Nirmala UI" w:hAnsi="Nirmala UI" w:cs="Nirmala UI" w:hint="cs"/>
            <w:sz w:val="20"/>
            <w:szCs w:val="18"/>
          </w:rPr>
          <w:t xml:space="preserve">साक्ष्य </w:t>
        </w:r>
        <w:r w:rsidR="003E2C72" w:rsidRPr="003E2C72">
          <w:rPr>
            <w:rFonts w:ascii="Nirmala UI" w:hAnsi="Nirmala UI" w:cs="Nirmala UI" w:hint="cs"/>
            <w:sz w:val="20"/>
            <w:szCs w:val="18"/>
          </w:rPr>
          <w:t xml:space="preserve">जो </w:t>
        </w:r>
      </w:ins>
      <w:r w:rsidRPr="00343785">
        <w:rPr>
          <w:rFonts w:ascii="Nirmala UI" w:hAnsi="Nirmala UI" w:cs="Nirmala UI" w:hint="cs"/>
          <w:sz w:val="20"/>
          <w:szCs w:val="18"/>
        </w:rPr>
        <w:t>किसी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दिए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गए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आवश्यकता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को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संतुष्ट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del w:id="173" w:author="Renjish Kumar Ratna Kaleelazhicathu (Service Transformation)" w:date="2018-10-02T14:56:00Z">
        <w:r w:rsidRPr="00343785" w:rsidDel="005B1330">
          <w:rPr>
            <w:rFonts w:ascii="Nirmala UI" w:hAnsi="Nirmala UI" w:cs="Nirmala UI" w:hint="cs"/>
            <w:sz w:val="20"/>
            <w:szCs w:val="18"/>
          </w:rPr>
          <w:delText>माना</w:delText>
        </w:r>
        <w:r w:rsidRPr="00343785" w:rsidDel="005B1330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343785" w:rsidDel="005B1330">
          <w:rPr>
            <w:rFonts w:ascii="Nirmala UI" w:hAnsi="Nirmala UI" w:cs="Nirmala UI" w:hint="cs"/>
            <w:sz w:val="20"/>
            <w:szCs w:val="18"/>
          </w:rPr>
          <w:delText>जाने</w:delText>
        </w:r>
        <w:r w:rsidRPr="00343785" w:rsidDel="005B133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174" w:author="Renjish Kumar Ratna Kaleelazhicathu (Service Transformation)" w:date="2018-10-02T14:56:00Z">
        <w:r w:rsidR="005B1330" w:rsidRPr="005B1330">
          <w:rPr>
            <w:rFonts w:ascii="Nirmala UI" w:hAnsi="Nirmala UI" w:cs="Nirmala UI" w:hint="cs"/>
            <w:sz w:val="20"/>
            <w:szCs w:val="18"/>
          </w:rPr>
          <w:t>करने</w:t>
        </w:r>
        <w:r w:rsidR="00AF60C5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343785">
        <w:rPr>
          <w:rFonts w:ascii="Nirmala UI" w:hAnsi="Nirmala UI" w:cs="Nirmala UI" w:hint="cs"/>
          <w:sz w:val="20"/>
          <w:szCs w:val="18"/>
        </w:rPr>
        <w:t>के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लिए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ins w:id="175" w:author="Renjish Kumar Ratna Kaleelazhicathu (Service Transformation)" w:date="2018-10-02T15:10:00Z">
        <w:r w:rsidR="00AF60C5" w:rsidRPr="00AF60C5">
          <w:rPr>
            <w:rFonts w:ascii="Nirmala UI" w:hAnsi="Nirmala UI" w:cs="Nirmala UI" w:hint="cs"/>
            <w:sz w:val="20"/>
            <w:szCs w:val="18"/>
          </w:rPr>
          <w:t>विद्यमान</w:t>
        </w:r>
      </w:ins>
      <w:ins w:id="176" w:author="Renjish Kumar Ratna Kaleelazhicathu (Service Transformation)" w:date="2018-10-02T14:57:00Z">
        <w:r w:rsidR="00AF60C5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177" w:author="Renjish Kumar Ratna Kaleelazhicathu (Service Transformation)" w:date="2018-10-02T15:15:00Z">
        <w:r w:rsidRPr="00343785" w:rsidDel="003E2C72">
          <w:rPr>
            <w:rFonts w:ascii="Nirmala UI" w:hAnsi="Nirmala UI" w:cs="Nirmala UI" w:hint="cs"/>
            <w:sz w:val="20"/>
            <w:szCs w:val="18"/>
          </w:rPr>
          <w:delText>साक्ष्य</w:delText>
        </w:r>
        <w:r w:rsidRPr="00343785" w:rsidDel="003E2C7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343785" w:rsidDel="003E2C72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Pr="00343785" w:rsidDel="003E2C7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343785">
        <w:rPr>
          <w:rFonts w:ascii="Nirmala UI" w:hAnsi="Nirmala UI" w:cs="Nirmala UI" w:hint="cs"/>
          <w:sz w:val="20"/>
          <w:szCs w:val="18"/>
        </w:rPr>
        <w:t>होना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चाहिए।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511EB86E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963C57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958A0D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634385" w14:textId="77777777" w:rsidR="001931AC" w:rsidRPr="001931AC" w:rsidRDefault="001931AC" w:rsidP="001931AC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1931A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३) आवश्यकताऐ </w:t>
      </w:r>
    </w:p>
    <w:p w14:paraId="26220588" w14:textId="42D8E39E" w:rsidR="001931AC" w:rsidRPr="00841E98" w:rsidRDefault="00D4360C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  <w:rPrChange w:id="178" w:author="Renjish Kumar Ratna Kaleelazhicathu (Service Transformation)" w:date="2018-09-28T13:41:00Z">
            <w:rPr>
              <w:rFonts w:ascii="Nirmala UI" w:hAnsi="Nirmala UI" w:cs="Nirmala UI"/>
              <w:sz w:val="20"/>
              <w:szCs w:val="18"/>
            </w:rPr>
          </w:rPrChange>
        </w:rPr>
      </w:pPr>
      <w:del w:id="179" w:author="Renjish Kumar Ratna Kaleelazhicathu (Service Transformation)" w:date="2018-09-28T13:40:00Z">
        <w:r w:rsidRPr="00841E98" w:rsidDel="00841E98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  <w:rPrChange w:id="180" w:author="Renjish Kumar Ratna Kaleelazhicathu (Service Transformation)" w:date="2018-09-28T13:41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मकसद </w:delText>
        </w:r>
      </w:del>
      <w:ins w:id="181" w:author="Renjish Kumar Ratna Kaleelazhicathu (Service Transformation)" w:date="2018-09-28T13:40:00Z">
        <w:r w:rsidR="00841E98" w:rsidRPr="00841E98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  <w:rPrChange w:id="182" w:author="Renjish Kumar Ratna Kaleelazhicathu (Service Transformation)" w:date="2018-09-28T13:41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उद्देश्य </w:t>
        </w:r>
      </w:ins>
      <w:r w:rsidRPr="00841E98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  <w:rPrChange w:id="183" w:author="Renjish Kumar Ratna Kaleelazhicathu (Service Transformation)" w:date="2018-09-28T13:41:00Z">
            <w:rPr>
              <w:rFonts w:ascii="Nirmala UI" w:hAnsi="Nirmala UI" w:cs="Nirmala UI"/>
              <w:sz w:val="20"/>
              <w:szCs w:val="18"/>
            </w:rPr>
          </w:rPrChange>
        </w:rPr>
        <w:t xml:space="preserve">१: आपकी </w:t>
      </w:r>
      <w:r w:rsidR="00DF3682" w:rsidRPr="00841E98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  <w:rPrChange w:id="184" w:author="Renjish Kumar Ratna Kaleelazhicathu (Service Transformation)" w:date="2018-09-28T13:41:00Z">
            <w:rPr>
              <w:rFonts w:ascii="Nirmala UI" w:hAnsi="Nirmala UI" w:cs="Nirmala UI"/>
              <w:sz w:val="20"/>
              <w:szCs w:val="18"/>
            </w:rPr>
          </w:rPrChange>
        </w:rPr>
        <w:t xml:space="preserve">एफओएसएस </w:t>
      </w:r>
      <w:r w:rsidRPr="00841E98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  <w:rPrChange w:id="185" w:author="Renjish Kumar Ratna Kaleelazhicathu (Service Transformation)" w:date="2018-09-28T13:41:00Z">
            <w:rPr>
              <w:rFonts w:ascii="Nirmala UI" w:hAnsi="Nirmala UI" w:cs="Nirmala UI"/>
              <w:sz w:val="20"/>
              <w:szCs w:val="18"/>
            </w:rPr>
          </w:rPrChange>
        </w:rPr>
        <w:t xml:space="preserve">(FOSS) </w:t>
      </w:r>
      <w:del w:id="186" w:author="Renjish Kumar Ratna Kaleelazhicathu (Service Transformation)" w:date="2018-09-29T20:59:00Z">
        <w:r w:rsidRPr="00841E98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  <w:rPrChange w:id="187" w:author="Renjish Kumar Ratna Kaleelazhicathu (Service Transformation)" w:date="2018-09-28T13:41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जिम्मेदारियों </w:delText>
        </w:r>
      </w:del>
      <w:ins w:id="188" w:author="Renjish Kumar Ratna Kaleelazhicathu (Service Transformation)" w:date="2018-09-29T20:59:00Z">
        <w:r w:rsidR="003C60CC" w:rsidRPr="0063032E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उत्तरदायित्वों</w:t>
        </w:r>
        <w:r w:rsidR="003C60CC" w:rsidRPr="0063032E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Pr="00841E98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  <w:rPrChange w:id="189" w:author="Renjish Kumar Ratna Kaleelazhicathu (Service Transformation)" w:date="2018-09-28T13:41:00Z">
            <w:rPr>
              <w:rFonts w:ascii="Nirmala UI" w:hAnsi="Nirmala UI" w:cs="Nirmala UI"/>
              <w:sz w:val="20"/>
              <w:szCs w:val="18"/>
            </w:rPr>
          </w:rPrChange>
        </w:rPr>
        <w:t xml:space="preserve">को जानिए </w:t>
      </w:r>
      <w:ins w:id="190" w:author="Renjish Kumar Ratna Kaleelazhicathu (Service Transformation)" w:date="2018-09-29T20:54:00Z">
        <w:r w:rsidR="0063032E" w:rsidRPr="0063032E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</w:p>
    <w:p w14:paraId="023AFF70" w14:textId="4D401750" w:rsidR="00D4360C" w:rsidRPr="00931ABB" w:rsidRDefault="00D4360C" w:rsidP="00931ABB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 w:rsidR="00931ABB">
        <w:rPr>
          <w:rFonts w:ascii="Nirmala UI" w:hAnsi="Nirmala UI" w:cs="Nirmala UI"/>
          <w:b/>
          <w:sz w:val="20"/>
          <w:szCs w:val="18"/>
        </w:rPr>
        <w:t>.</w:t>
      </w:r>
      <w:r w:rsidR="00931ABB" w:rsidRPr="00931ABB">
        <w:rPr>
          <w:rFonts w:ascii="Nirmala UI" w:hAnsi="Nirmala UI" w:cs="Nirmala UI"/>
          <w:b/>
          <w:sz w:val="20"/>
          <w:szCs w:val="18"/>
        </w:rPr>
        <w:t xml:space="preserve"> १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एक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लिखित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नीति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del w:id="191" w:author="Renjish Kumar Ratna Kaleelazhicathu (Service Transformation)" w:date="2018-10-02T17:11:00Z">
        <w:r w:rsidR="003D0382" w:rsidRPr="00931ABB" w:rsidDel="00DB7DF7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="003D0382" w:rsidRPr="00931ABB" w:rsidDel="00DB7DF7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192" w:author="Renjish Kumar Ratna Kaleelazhicathu (Service Transformation)" w:date="2018-10-02T17:11:00Z">
        <w:r w:rsidR="00DB7DF7" w:rsidRPr="00AF60C5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DB7DF7" w:rsidRPr="00931ABB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="003D0382" w:rsidRPr="00931ABB">
        <w:rPr>
          <w:rFonts w:ascii="Nirmala UI" w:hAnsi="Nirmala UI" w:cs="Nirmala UI" w:hint="cs"/>
          <w:b/>
          <w:sz w:val="20"/>
          <w:szCs w:val="18"/>
        </w:rPr>
        <w:t>है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जो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वितरण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के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लाइसेंस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करती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है।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193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नीति</w:t>
      </w:r>
      <w:r w:rsidR="003D0382" w:rsidRPr="005E2604">
        <w:rPr>
          <w:rFonts w:ascii="Nirmala UI" w:hAnsi="Nirmala UI" w:cs="Nirmala UI"/>
          <w:b/>
          <w:sz w:val="20"/>
          <w:szCs w:val="18"/>
          <w:rPrChange w:id="194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195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को</w:t>
      </w:r>
      <w:r w:rsidR="003D0382" w:rsidRPr="005E2604">
        <w:rPr>
          <w:rFonts w:ascii="Nirmala UI" w:hAnsi="Nirmala UI" w:cs="Nirmala UI"/>
          <w:b/>
          <w:sz w:val="20"/>
          <w:szCs w:val="18"/>
          <w:rPrChange w:id="196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197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आंतरिक</w:t>
      </w:r>
      <w:r w:rsidR="003D0382" w:rsidRPr="005E2604">
        <w:rPr>
          <w:rFonts w:ascii="Nirmala UI" w:hAnsi="Nirmala UI" w:cs="Nirmala UI"/>
          <w:b/>
          <w:sz w:val="20"/>
          <w:szCs w:val="18"/>
          <w:rPrChange w:id="198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199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रूप</w:t>
      </w:r>
      <w:r w:rsidR="003D0382" w:rsidRPr="005E2604">
        <w:rPr>
          <w:rFonts w:ascii="Nirmala UI" w:hAnsi="Nirmala UI" w:cs="Nirmala UI"/>
          <w:b/>
          <w:sz w:val="20"/>
          <w:szCs w:val="18"/>
          <w:rPrChange w:id="200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201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से</w:t>
      </w:r>
      <w:r w:rsidR="003D0382" w:rsidRPr="005E2604">
        <w:rPr>
          <w:rFonts w:ascii="Nirmala UI" w:hAnsi="Nirmala UI" w:cs="Nirmala UI"/>
          <w:b/>
          <w:sz w:val="20"/>
          <w:szCs w:val="18"/>
          <w:rPrChange w:id="202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D61F5E" w:rsidRPr="005E2604">
        <w:rPr>
          <w:rFonts w:ascii="Nirmala UI" w:hAnsi="Nirmala UI" w:cs="Nirmala UI" w:hint="cs"/>
          <w:b/>
          <w:sz w:val="20"/>
          <w:szCs w:val="18"/>
          <w:rPrChange w:id="203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सूचित</w:t>
      </w:r>
      <w:r w:rsidR="00D61F5E" w:rsidRPr="005E2604">
        <w:rPr>
          <w:rFonts w:ascii="Nirmala UI" w:hAnsi="Nirmala UI" w:cs="Nirmala UI"/>
          <w:b/>
          <w:sz w:val="20"/>
          <w:szCs w:val="18"/>
          <w:rPrChange w:id="204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205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किया</w:t>
      </w:r>
      <w:r w:rsidR="003D0382" w:rsidRPr="005E2604">
        <w:rPr>
          <w:rFonts w:ascii="Nirmala UI" w:hAnsi="Nirmala UI" w:cs="Nirmala UI"/>
          <w:b/>
          <w:sz w:val="20"/>
          <w:szCs w:val="18"/>
          <w:rPrChange w:id="206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207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जाना</w:t>
      </w:r>
      <w:r w:rsidR="003D0382" w:rsidRPr="005E2604">
        <w:rPr>
          <w:rFonts w:ascii="Nirmala UI" w:hAnsi="Nirmala UI" w:cs="Nirmala UI"/>
          <w:b/>
          <w:sz w:val="20"/>
          <w:szCs w:val="18"/>
          <w:rPrChange w:id="208" w:author="Renjish Kumar Ratna Kaleelazhicathu (Service Transformation)" w:date="2018-10-17T14:16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3D0382" w:rsidRPr="005E2604">
        <w:rPr>
          <w:rFonts w:ascii="Nirmala UI" w:hAnsi="Nirmala UI" w:cs="Nirmala UI" w:hint="cs"/>
          <w:b/>
          <w:sz w:val="20"/>
          <w:szCs w:val="18"/>
          <w:rPrChange w:id="209" w:author="Renjish Kumar Ratna Kaleelazhicathu (Service Transformation)" w:date="2018-10-17T14:16:00Z">
            <w:rPr>
              <w:rFonts w:ascii="Nirmala UI" w:hAnsi="Nirmala UI" w:cs="Nirmala UI" w:hint="cs"/>
              <w:sz w:val="20"/>
              <w:szCs w:val="18"/>
            </w:rPr>
          </w:rPrChange>
        </w:rPr>
        <w:t>चाहिए।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</w:p>
    <w:p w14:paraId="2C6614AD" w14:textId="77777777" w:rsidR="00931ABB" w:rsidRPr="00232D98" w:rsidRDefault="00A20FA8" w:rsidP="00931AB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="00B10A96"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6333F209" w14:textId="77777777" w:rsidR="00F64B2B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१ </w:t>
      </w:r>
      <w:r w:rsidR="00F64B2B" w:rsidRPr="00232D98">
        <w:rPr>
          <w:rFonts w:ascii="Nirmala UI" w:hAnsi="Nirmala UI" w:cs="Nirmala UI" w:hint="cs"/>
          <w:sz w:val="20"/>
          <w:szCs w:val="18"/>
        </w:rPr>
        <w:t>एक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नीति।</w:t>
      </w:r>
    </w:p>
    <w:p w14:paraId="5AD93529" w14:textId="77777777" w:rsidR="001265D5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</w:t>
      </w:r>
      <w:r w:rsidR="001265D5" w:rsidRPr="00232D98">
        <w:rPr>
          <w:rFonts w:ascii="Nirmala UI" w:hAnsi="Nirmala UI" w:cs="Nirmala UI" w:hint="cs"/>
          <w:sz w:val="20"/>
          <w:szCs w:val="18"/>
        </w:rPr>
        <w:t>२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प्रक्रिया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सॉफ्टवेयर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कर्मचारियों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नीति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अस्तित्व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बारे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में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जागरूक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करती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है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(</w:t>
      </w:r>
      <w:r w:rsidR="001265D5" w:rsidRPr="00232D98">
        <w:rPr>
          <w:rFonts w:ascii="Nirmala UI" w:hAnsi="Nirmala UI" w:cs="Nirmala UI" w:hint="cs"/>
          <w:sz w:val="20"/>
          <w:szCs w:val="18"/>
        </w:rPr>
        <w:t>उदाहरण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लिए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प्रशिक्षण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आंतरिक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विकी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अन्य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व्यावहारिक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संचार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विधि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माध्यम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से</w:t>
      </w:r>
      <w:r w:rsidR="001265D5" w:rsidRPr="00232D98">
        <w:rPr>
          <w:rFonts w:ascii="Nirmala UI" w:hAnsi="Nirmala UI" w:cs="Nirmala UI"/>
          <w:sz w:val="20"/>
          <w:szCs w:val="18"/>
        </w:rPr>
        <w:t>) ।</w:t>
      </w:r>
    </w:p>
    <w:p w14:paraId="59D94354" w14:textId="77777777" w:rsidR="00D4360C" w:rsidRPr="00084E2F" w:rsidRDefault="00FB17F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7EF8DAC2" w14:textId="4A87A1B9" w:rsidR="00FB17FF" w:rsidRDefault="00A2542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25428">
        <w:rPr>
          <w:rFonts w:ascii="Nirmala UI" w:hAnsi="Nirmala UI" w:cs="Nirmala UI" w:hint="cs"/>
          <w:sz w:val="20"/>
          <w:szCs w:val="18"/>
        </w:rPr>
        <w:t>यह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सुनिश्चित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करने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एफओएसएस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ins w:id="210" w:author="Renjish Kumar Ratna Kaleelazhicathu (Service Transformation)" w:date="2018-10-06T19:43:00Z">
        <w:r w:rsidR="000146F2" w:rsidRPr="000146F2">
          <w:rPr>
            <w:rFonts w:ascii="Nirmala UI" w:hAnsi="Nirmala UI" w:cs="Nirmala UI" w:hint="cs"/>
            <w:sz w:val="20"/>
            <w:szCs w:val="18"/>
          </w:rPr>
          <w:t>का</w:t>
        </w:r>
        <w:r w:rsidR="000146F2" w:rsidRPr="000146F2" w:rsidDel="000146F2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211" w:author="Renjish Kumar Ratna Kaleelazhicathu (Service Transformation)" w:date="2018-10-06T19:43:00Z">
        <w:r w:rsidR="0086107B" w:rsidRPr="00A25428" w:rsidDel="000146F2">
          <w:rPr>
            <w:rFonts w:ascii="Nirmala UI" w:hAnsi="Nirmala UI" w:cs="Nirmala UI" w:hint="cs"/>
            <w:sz w:val="20"/>
            <w:szCs w:val="18"/>
          </w:rPr>
          <w:delText>को</w:delText>
        </w:r>
      </w:del>
      <w:del w:id="212" w:author="Renjish Kumar Ratna Kaleelazhicathu (Service Transformation)" w:date="2018-10-06T19:42:00Z">
        <w:r w:rsidR="0086107B" w:rsidRPr="00A25428" w:rsidDel="00492B0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6107B" w:rsidRPr="00A25428" w:rsidDel="00492B04">
          <w:rPr>
            <w:rFonts w:ascii="Nirmala UI" w:hAnsi="Nirmala UI" w:cs="Nirmala UI" w:hint="cs"/>
            <w:sz w:val="20"/>
            <w:szCs w:val="18"/>
          </w:rPr>
          <w:delText>बनाने</w:delText>
        </w:r>
      </w:del>
      <w:ins w:id="213" w:author="Renjish Kumar Ratna Kaleelazhicathu (Service Transformation)" w:date="2018-10-06T19:42:00Z">
        <w:r w:rsidR="00492B04" w:rsidRPr="00492B04">
          <w:rPr>
            <w:rFonts w:hint="cs"/>
          </w:rPr>
          <w:t xml:space="preserve"> </w:t>
        </w:r>
        <w:r w:rsidR="00492B04" w:rsidRPr="00492B04">
          <w:rPr>
            <w:rFonts w:ascii="Nirmala UI" w:hAnsi="Nirmala UI" w:cs="Nirmala UI" w:hint="cs"/>
            <w:sz w:val="20"/>
            <w:szCs w:val="18"/>
          </w:rPr>
          <w:t>निर्माण</w:t>
        </w:r>
        <w:r w:rsidR="00492B04" w:rsidRPr="00492B04">
          <w:rPr>
            <w:rFonts w:ascii="Nirmala UI" w:hAnsi="Nirmala UI" w:cs="Nirmala UI"/>
            <w:sz w:val="20"/>
            <w:szCs w:val="18"/>
          </w:rPr>
          <w:t xml:space="preserve"> </w:t>
        </w:r>
        <w:r w:rsidR="00492B04" w:rsidRPr="00492B04">
          <w:rPr>
            <w:rFonts w:ascii="Nirmala UI" w:hAnsi="Nirmala UI" w:cs="Nirmala UI" w:hint="cs"/>
            <w:sz w:val="20"/>
            <w:szCs w:val="18"/>
          </w:rPr>
          <w:t>करने</w:t>
        </w:r>
      </w:ins>
      <w:r w:rsidR="0086107B">
        <w:rPr>
          <w:rFonts w:ascii="Nirmala UI" w:hAnsi="Nirmala UI" w:cs="Nirmala UI"/>
          <w:sz w:val="20"/>
          <w:szCs w:val="18"/>
        </w:rPr>
        <w:t xml:space="preserve">, </w:t>
      </w:r>
      <w:r w:rsidR="0086107B" w:rsidRPr="0086107B">
        <w:rPr>
          <w:rFonts w:ascii="Nirmala UI" w:hAnsi="Nirmala UI" w:cs="Nirmala UI" w:hint="cs"/>
          <w:sz w:val="20"/>
          <w:szCs w:val="18"/>
        </w:rPr>
        <w:t>लिपिबद्ध</w:t>
      </w:r>
      <w:r w:rsidR="0086107B" w:rsidRP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A25428">
        <w:rPr>
          <w:rFonts w:ascii="Nirmala UI" w:hAnsi="Nirmala UI" w:cs="Nirmala UI" w:hint="cs"/>
          <w:sz w:val="20"/>
          <w:szCs w:val="18"/>
        </w:rPr>
        <w:t>करने और</w:t>
      </w:r>
      <w:r w:rsidR="0086107B"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 xml:space="preserve">इस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अस्तित्व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बारे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सॉफ्टवेयर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कर्मचारियों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को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अवगत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del w:id="214" w:author="Renjish Kumar Ratna Kaleelazhicathu (Service Transformation)" w:date="2018-10-06T18:59:00Z">
        <w:r w:rsidR="0086107B" w:rsidRPr="0086107B" w:rsidDel="00F864F2">
          <w:rPr>
            <w:rFonts w:ascii="Nirmala UI" w:hAnsi="Nirmala UI" w:cs="Nirmala UI" w:hint="cs"/>
            <w:sz w:val="20"/>
            <w:szCs w:val="18"/>
          </w:rPr>
          <w:delText xml:space="preserve">करने </w:delText>
        </w:r>
      </w:del>
      <w:ins w:id="215" w:author="Renjish Kumar Ratna Kaleelazhicathu (Service Transformation)" w:date="2018-10-06T18:59:00Z">
        <w:r w:rsidR="00F864F2" w:rsidRPr="00F864F2">
          <w:rPr>
            <w:rFonts w:ascii="Nirmala UI" w:hAnsi="Nirmala UI" w:cs="Nirmala UI" w:hint="cs"/>
            <w:sz w:val="20"/>
            <w:szCs w:val="18"/>
          </w:rPr>
          <w:t>कराने</w:t>
        </w:r>
        <w:r w:rsidR="004140A2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कदम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उठाए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जाएं।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हालांकि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del w:id="216" w:author="Renjish Kumar Ratna Kaleelazhicathu (Service Transformation)" w:date="2018-10-06T19:04:00Z">
        <w:r w:rsidRPr="00A25428" w:rsidDel="00771CB7">
          <w:rPr>
            <w:rFonts w:ascii="Nirmala UI" w:hAnsi="Nirmala UI" w:cs="Nirmala UI" w:hint="cs"/>
            <w:sz w:val="20"/>
            <w:szCs w:val="18"/>
          </w:rPr>
          <w:delText>पॉलिसी</w:delText>
        </w:r>
        <w:r w:rsidRPr="00A25428" w:rsidDel="00771CB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17" w:author="Renjish Kumar Ratna Kaleelazhicathu (Service Transformation)" w:date="2018-10-06T19:04:00Z">
        <w:r w:rsidR="00771CB7" w:rsidRPr="00771CB7">
          <w:rPr>
            <w:rFonts w:ascii="Nirmala UI" w:hAnsi="Nirmala UI" w:cs="Nirmala UI" w:hint="cs"/>
            <w:sz w:val="20"/>
            <w:szCs w:val="18"/>
          </w:rPr>
          <w:t xml:space="preserve">नीति </w:t>
        </w:r>
      </w:ins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क्या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del w:id="218" w:author="Renjish Kumar Ratna Kaleelazhicathu (Service Transformation)" w:date="2018-10-12T16:51:00Z">
        <w:r w:rsidRPr="00A25428" w:rsidDel="006E79C8">
          <w:rPr>
            <w:rFonts w:ascii="Nirmala UI" w:hAnsi="Nirmala UI" w:cs="Nirmala UI" w:hint="cs"/>
            <w:sz w:val="20"/>
            <w:szCs w:val="18"/>
          </w:rPr>
          <w:delText>शामिल</w:delText>
        </w:r>
        <w:r w:rsidRPr="00A25428" w:rsidDel="006E79C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19" w:author="Renjish Kumar Ratna Kaleelazhicathu (Service Transformation)" w:date="2018-10-12T16:51:00Z">
        <w:r w:rsidR="006E79C8" w:rsidRPr="006E79C8">
          <w:rPr>
            <w:rFonts w:ascii="Nirmala UI" w:hAnsi="Nirmala UI" w:cs="Nirmala UI" w:hint="cs"/>
            <w:sz w:val="20"/>
            <w:szCs w:val="18"/>
          </w:rPr>
          <w:t xml:space="preserve">समाविष्ट </w:t>
        </w:r>
      </w:ins>
      <w:r w:rsidRPr="00A25428">
        <w:rPr>
          <w:rFonts w:ascii="Nirmala UI" w:hAnsi="Nirmala UI" w:cs="Nirmala UI" w:hint="cs"/>
          <w:sz w:val="20"/>
          <w:szCs w:val="18"/>
        </w:rPr>
        <w:t>किया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जाना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चाहिए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इस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नहीं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दी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गई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अन्य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अनुभाग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आवश्यकताओं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लागू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सकते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हैं।</w:t>
      </w:r>
    </w:p>
    <w:p w14:paraId="2BED3E3D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796414" w14:textId="5DAA98D7" w:rsidR="00045218" w:rsidRDefault="00477CB1" w:rsidP="00045218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A55D3A">
        <w:rPr>
          <w:rFonts w:ascii="Nirmala UI" w:hAnsi="Nirmala UI" w:cs="Nirmala UI" w:hint="cs"/>
          <w:b/>
          <w:sz w:val="20"/>
          <w:szCs w:val="18"/>
        </w:rPr>
        <w:t>२</w:t>
      </w:r>
      <w:r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सभी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कर्मचारियों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के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लिए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अनिवार्य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इस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प्रकार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del w:id="220" w:author="Renjish Kumar Ratna Kaleelazhicathu (Service Transformation)" w:date="2018-10-06T19:12:00Z">
        <w:r w:rsidR="00045218" w:rsidRPr="00A55D3A" w:rsidDel="00D51E54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="00045218" w:rsidRPr="00A55D3A" w:rsidDel="00D51E54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21" w:author="Renjish Kumar Ratna Kaleelazhicathu (Service Transformation)" w:date="2018-10-06T19:12:00Z">
        <w:r w:rsidR="00D51E54" w:rsidRPr="00D51E54">
          <w:rPr>
            <w:rFonts w:ascii="Nirmala UI" w:hAnsi="Nirmala UI" w:cs="Nirmala UI" w:hint="cs"/>
            <w:b/>
            <w:sz w:val="20"/>
            <w:szCs w:val="18"/>
          </w:rPr>
          <w:t>विद्यमान</w:t>
        </w:r>
        <w:r w:rsidR="00D51E54" w:rsidRPr="00D51E54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045218" w:rsidRPr="00A55D3A">
        <w:rPr>
          <w:rFonts w:ascii="Nirmala UI" w:hAnsi="Nirmala UI" w:cs="Nirmala UI" w:hint="cs"/>
          <w:b/>
          <w:sz w:val="20"/>
          <w:szCs w:val="18"/>
        </w:rPr>
        <w:t>है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कि</w:t>
      </w:r>
      <w:r w:rsidR="00045218" w:rsidRPr="00A55D3A">
        <w:rPr>
          <w:rFonts w:ascii="Nirmala UI" w:hAnsi="Nirmala UI" w:cs="Nirmala UI"/>
          <w:b/>
          <w:sz w:val="20"/>
          <w:szCs w:val="18"/>
        </w:rPr>
        <w:t>:</w:t>
      </w:r>
    </w:p>
    <w:p w14:paraId="17013CC4" w14:textId="1F3873FB" w:rsidR="00045218" w:rsidRPr="00787B48" w:rsidRDefault="00045218" w:rsidP="006C1CB4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प्रशिक्षण,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r w:rsidRPr="00787B48">
        <w:rPr>
          <w:rFonts w:ascii="Nirmala UI" w:hAnsi="Nirmala UI" w:cs="Nirmala UI" w:hint="cs"/>
          <w:b/>
          <w:sz w:val="20"/>
          <w:szCs w:val="18"/>
        </w:rPr>
        <w:t>निम्नलिखित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विषयों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del w:id="222" w:author="Renjish Kumar Ratna Kaleelazhicathu (Service Transformation)" w:date="2018-10-12T16:49:00Z">
        <w:r w:rsidRPr="00787B48" w:rsidDel="006E79C8">
          <w:rPr>
            <w:rFonts w:ascii="Nirmala UI" w:hAnsi="Nirmala UI" w:cs="Nirmala UI" w:hint="cs"/>
            <w:b/>
            <w:sz w:val="20"/>
            <w:szCs w:val="18"/>
          </w:rPr>
          <w:delText>शामिल</w:delText>
        </w:r>
        <w:r w:rsidRPr="00787B48" w:rsidDel="006E79C8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23" w:author="Renjish Kumar Ratna Kaleelazhicathu (Service Transformation)" w:date="2018-10-12T16:49:00Z">
        <w:r w:rsidR="006E79C8" w:rsidRPr="001F4AF5">
          <w:rPr>
            <w:rFonts w:ascii="Nirmala UI" w:hAnsi="Nirmala UI" w:cs="Nirmala UI" w:hint="cs"/>
            <w:sz w:val="20"/>
            <w:szCs w:val="18"/>
          </w:rPr>
          <w:t>समाविष्ट</w:t>
        </w:r>
        <w:r w:rsidR="006E79C8" w:rsidRPr="00787B48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787B48">
        <w:rPr>
          <w:rFonts w:ascii="Nirmala UI" w:hAnsi="Nirmala UI" w:cs="Nirmala UI" w:hint="cs"/>
          <w:b/>
          <w:sz w:val="20"/>
          <w:szCs w:val="18"/>
        </w:rPr>
        <w:t>करता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</w:t>
      </w:r>
      <w:r w:rsidRPr="00787B48">
        <w:rPr>
          <w:rFonts w:ascii="Nirmala UI" w:hAnsi="Nirmala UI" w:cs="Nirmala UI"/>
          <w:b/>
          <w:sz w:val="20"/>
          <w:szCs w:val="18"/>
        </w:rPr>
        <w:t>:</w:t>
      </w:r>
    </w:p>
    <w:p w14:paraId="2584FB74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प्रतिलिपि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कहां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मिलें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79AF5938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बौद्धिक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संपदा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कानून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मूल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बातें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56FEAF81" w14:textId="77777777" w:rsidR="00045218" w:rsidRPr="00787B48" w:rsidRDefault="00045218" w:rsidP="008118E6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</w:t>
      </w:r>
      <w:r w:rsidRPr="00787B48">
        <w:rPr>
          <w:rFonts w:ascii="Nirmala UI" w:hAnsi="Nirmala UI" w:cs="Nirmala UI" w:hint="cs"/>
          <w:b/>
          <w:sz w:val="20"/>
          <w:szCs w:val="18"/>
        </w:rPr>
        <w:t>अनुमोदित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118E6" w:rsidRPr="00787B48">
        <w:rPr>
          <w:rFonts w:ascii="Nirmala UI" w:hAnsi="Nirmala UI" w:cs="Nirmala UI" w:hint="cs"/>
          <w:b/>
          <w:sz w:val="20"/>
          <w:szCs w:val="18"/>
        </w:rPr>
        <w:t>कॉपीलेफ्ट</w:t>
      </w:r>
      <w:r w:rsidR="008118E6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सहित</w:t>
      </w:r>
      <w:r w:rsidRPr="00787B48">
        <w:rPr>
          <w:rFonts w:ascii="Nirmala UI" w:hAnsi="Nirmala UI" w:cs="Nirmala UI"/>
          <w:b/>
          <w:sz w:val="20"/>
          <w:szCs w:val="18"/>
        </w:rPr>
        <w:t>);</w:t>
      </w:r>
    </w:p>
    <w:p w14:paraId="039FD2F1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परियोजना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92991" w:rsidRPr="00787B48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प्रतिरूप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256C0A52" w14:textId="77777777" w:rsidR="00045218" w:rsidRPr="00787B48" w:rsidRDefault="005D471D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विशेष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 xml:space="preserve">से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>,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सामान्य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 भूमिकाएं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जिम्मेदारियां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;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तथा</w:t>
      </w:r>
      <w:r w:rsidR="00892991" w:rsidRPr="00787B48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3CD4AA0E" w14:textId="0F079546" w:rsidR="00045218" w:rsidRPr="00787B48" w:rsidRDefault="00045218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निहित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घटकों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पहचान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del w:id="224" w:author="Renjish Kumar Ratna Kaleelazhicathu (Service Transformation)" w:date="2018-10-06T19:45:00Z">
        <w:r w:rsidRPr="00787B48" w:rsidDel="001B74B5">
          <w:rPr>
            <w:rFonts w:ascii="Nirmala UI" w:hAnsi="Nirmala UI" w:cs="Nirmala UI" w:hint="cs"/>
            <w:b/>
            <w:sz w:val="20"/>
            <w:szCs w:val="18"/>
          </w:rPr>
          <w:delText>रिकॉर्डिंग</w:delText>
        </w:r>
        <w:r w:rsidRPr="00787B48" w:rsidDel="001B74B5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25" w:author="Renjish Kumar Ratna Kaleelazhicathu (Service Transformation)" w:date="2018-10-06T19:45:00Z">
        <w:r w:rsidR="001B74B5" w:rsidRPr="001B74B5">
          <w:rPr>
            <w:rFonts w:ascii="Nirmala UI" w:hAnsi="Nirmala UI" w:cs="Nirmala UI" w:hint="cs"/>
            <w:b/>
            <w:sz w:val="20"/>
            <w:szCs w:val="18"/>
          </w:rPr>
          <w:t xml:space="preserve">अभिलेखन </w:t>
        </w:r>
      </w:ins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/ </w:t>
      </w:r>
      <w:r w:rsidRPr="00787B48">
        <w:rPr>
          <w:rFonts w:ascii="Nirmala UI" w:hAnsi="Nirmala UI" w:cs="Nirmala UI" w:hint="cs"/>
          <w:b/>
          <w:sz w:val="20"/>
          <w:szCs w:val="18"/>
        </w:rPr>
        <w:t>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del w:id="226" w:author="Renjish Kumar Ratna Kaleelazhicathu (Service Transformation)" w:date="2018-10-07T21:56:00Z">
        <w:r w:rsidR="005D471D" w:rsidRPr="00787B48" w:rsidDel="00BA0B3A">
          <w:rPr>
            <w:rFonts w:ascii="Nirmala UI" w:hAnsi="Nirmala UI" w:cs="Nirmala UI" w:hint="cs"/>
            <w:b/>
            <w:sz w:val="20"/>
            <w:szCs w:val="18"/>
          </w:rPr>
          <w:delText>नज़र</w:delText>
        </w:r>
        <w:r w:rsidR="005D471D" w:rsidRPr="00787B48" w:rsidDel="00BA0B3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="005D471D" w:rsidRPr="00787B48" w:rsidDel="00BA0B3A">
          <w:rPr>
            <w:rFonts w:ascii="Nirmala UI" w:hAnsi="Nirmala UI" w:cs="Nirmala UI" w:hint="cs"/>
            <w:b/>
            <w:sz w:val="20"/>
            <w:szCs w:val="18"/>
          </w:rPr>
          <w:delText xml:space="preserve">रखने </w:delText>
        </w:r>
      </w:del>
      <w:ins w:id="227" w:author="Renjish Kumar Ratna Kaleelazhicathu (Service Transformation)" w:date="2018-10-07T21:56:00Z">
        <w:r w:rsidR="00BA0B3A" w:rsidRPr="00BA0B3A">
          <w:rPr>
            <w:rFonts w:ascii="Nirmala UI" w:hAnsi="Nirmala UI" w:cs="Nirmala UI" w:hint="cs"/>
            <w:b/>
            <w:sz w:val="20"/>
            <w:szCs w:val="18"/>
          </w:rPr>
          <w:t xml:space="preserve">मार्गन </w:t>
        </w:r>
      </w:ins>
      <w:r w:rsidR="005D471D"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="005D471D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प्रक्रिया।</w:t>
      </w:r>
    </w:p>
    <w:p w14:paraId="458CB2C1" w14:textId="5376548A" w:rsidR="00887FDC" w:rsidRPr="00787B48" w:rsidRDefault="00887FDC" w:rsidP="004D3368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bookmarkStart w:id="228" w:name="_Hlk526712896"/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bookmarkEnd w:id="228"/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पिछले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4D3368" w:rsidRPr="004D3368">
        <w:rPr>
          <w:rFonts w:ascii="Nirmala UI" w:hAnsi="Nirmala UI" w:cs="Nirmala UI" w:hint="cs"/>
          <w:b/>
          <w:sz w:val="20"/>
          <w:szCs w:val="18"/>
        </w:rPr>
        <w:t>२४</w:t>
      </w:r>
      <w:r w:rsidR="004D336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महीनों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भीतर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होगा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("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") </w:t>
      </w:r>
      <w:r w:rsidRPr="00787B48">
        <w:rPr>
          <w:rFonts w:ascii="Nirmala UI" w:hAnsi="Nirmala UI" w:cs="Nirmala UI" w:hint="cs"/>
          <w:b/>
          <w:sz w:val="20"/>
          <w:szCs w:val="18"/>
        </w:rPr>
        <w:t>माना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जाएगा।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del w:id="229" w:author="Renjish Kumar Ratna Kaleelazhicathu (Service Transformation)" w:date="2018-10-07T21:59:00Z">
        <w:r w:rsidRPr="00787B48" w:rsidDel="00FA443B">
          <w:rPr>
            <w:rFonts w:ascii="Nirmala UI" w:hAnsi="Nirmala UI" w:cs="Nirmala UI" w:hint="cs"/>
            <w:b/>
            <w:sz w:val="20"/>
            <w:szCs w:val="18"/>
          </w:rPr>
          <w:delText>स्टाफ</w:delText>
        </w:r>
        <w:r w:rsidRPr="00787B48" w:rsidDel="00FA443B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30" w:author="Renjish Kumar Ratna Kaleelazhicathu (Service Transformation)" w:date="2018-10-07T21:59:00Z">
        <w:r w:rsidR="00FA443B" w:rsidRPr="00FA443B">
          <w:rPr>
            <w:rFonts w:ascii="Nirmala UI" w:hAnsi="Nirmala UI" w:cs="Nirmala UI" w:hint="cs"/>
            <w:b/>
            <w:sz w:val="20"/>
            <w:szCs w:val="18"/>
          </w:rPr>
          <w:t xml:space="preserve">कर्मचारी </w:t>
        </w:r>
      </w:ins>
      <w:del w:id="231" w:author="Renjish Kumar Ratna Kaleelazhicathu (Service Transformation)" w:date="2018-10-07T22:21:00Z">
        <w:r w:rsidRPr="00787B48" w:rsidDel="0099340C">
          <w:rPr>
            <w:rFonts w:ascii="Nirmala UI" w:hAnsi="Nirmala UI" w:cs="Nirmala UI" w:hint="cs"/>
            <w:b/>
            <w:sz w:val="20"/>
            <w:szCs w:val="18"/>
          </w:rPr>
          <w:delText>को</w:delText>
        </w:r>
        <w:r w:rsidRPr="00787B48" w:rsidDel="0099340C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32" w:author="Renjish Kumar Ratna Kaleelazhicathu (Service Transformation)" w:date="2018-10-07T22:21:00Z">
        <w:r w:rsidR="0099340C" w:rsidRPr="0099340C">
          <w:rPr>
            <w:rFonts w:ascii="Nirmala UI" w:hAnsi="Nirmala UI" w:cs="Nirmala UI" w:hint="cs"/>
            <w:b/>
            <w:sz w:val="20"/>
            <w:szCs w:val="18"/>
          </w:rPr>
          <w:t xml:space="preserve">के </w:t>
        </w:r>
      </w:ins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आवश्यकता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del w:id="233" w:author="Renjish Kumar Ratna Kaleelazhicathu (Service Transformation)" w:date="2018-10-07T22:27:00Z">
        <w:r w:rsidRPr="00787B48" w:rsidDel="00F01403">
          <w:rPr>
            <w:rFonts w:ascii="Nirmala UI" w:hAnsi="Nirmala UI" w:cs="Nirmala UI" w:hint="cs"/>
            <w:b/>
            <w:sz w:val="20"/>
            <w:szCs w:val="18"/>
          </w:rPr>
          <w:delText>की</w:delText>
        </w:r>
        <w:r w:rsidRPr="00787B48" w:rsidDel="00F01403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787B48" w:rsidDel="00F01403">
          <w:rPr>
            <w:rFonts w:ascii="Nirmala UI" w:hAnsi="Nirmala UI" w:cs="Nirmala UI" w:hint="cs"/>
            <w:b/>
            <w:sz w:val="20"/>
            <w:szCs w:val="18"/>
          </w:rPr>
          <w:delText>अनुमति</w:delText>
        </w:r>
        <w:r w:rsidRPr="00787B48" w:rsidDel="00F01403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787B48" w:rsidDel="00F01403">
          <w:rPr>
            <w:rFonts w:ascii="Nirmala UI" w:hAnsi="Nirmala UI" w:cs="Nirmala UI" w:hint="cs"/>
            <w:b/>
            <w:sz w:val="20"/>
            <w:szCs w:val="18"/>
          </w:rPr>
          <w:delText>देने</w:delText>
        </w:r>
        <w:r w:rsidRPr="00787B48" w:rsidDel="00F01403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लिए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del w:id="234" w:author="Renjish Kumar Ratna Kaleelazhicathu (Service Transformation)" w:date="2018-10-07T22:26:00Z">
        <w:r w:rsidRPr="00787B48" w:rsidDel="00F01403">
          <w:rPr>
            <w:rFonts w:ascii="Nirmala UI" w:hAnsi="Nirmala UI" w:cs="Nirmala UI" w:hint="cs"/>
            <w:b/>
            <w:sz w:val="20"/>
            <w:szCs w:val="18"/>
          </w:rPr>
          <w:delText>परीक्षण</w:delText>
        </w:r>
        <w:r w:rsidRPr="00787B48" w:rsidDel="00F01403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35" w:author="Renjish Kumar Ratna Kaleelazhicathu (Service Transformation)" w:date="2018-10-09T13:18:00Z">
        <w:r w:rsidR="00992E44" w:rsidRPr="00992E44">
          <w:rPr>
            <w:rFonts w:ascii="Nirmala UI" w:hAnsi="Nirmala UI" w:cs="Nirmala UI" w:hint="cs"/>
            <w:b/>
            <w:sz w:val="20"/>
            <w:szCs w:val="18"/>
          </w:rPr>
          <w:t>परीक्षा</w:t>
        </w:r>
      </w:ins>
      <w:ins w:id="236" w:author="Renjish Kumar Ratna Kaleelazhicathu (Service Transformation)" w:date="2018-10-07T22:26:00Z">
        <w:r w:rsidR="00F01403" w:rsidRPr="00F01403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787B48">
        <w:rPr>
          <w:rFonts w:ascii="Nirmala UI" w:hAnsi="Nirmala UI" w:cs="Nirmala UI" w:hint="cs"/>
          <w:b/>
          <w:sz w:val="20"/>
          <w:szCs w:val="18"/>
        </w:rPr>
        <w:t>का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उपयोग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1B25D85" w14:textId="77777777" w:rsidR="005B3997" w:rsidRPr="00232D98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72BA9520" w14:textId="681DDAD6" w:rsidR="007B30A6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१ </w:t>
      </w:r>
      <w:r w:rsidR="0004147C" w:rsidRPr="002C159B">
        <w:rPr>
          <w:rFonts w:ascii="Nirmala UI" w:hAnsi="Nirmala UI" w:cs="Nirmala UI" w:hint="cs"/>
          <w:sz w:val="20"/>
          <w:szCs w:val="18"/>
        </w:rPr>
        <w:t>उपरोक्त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विषयों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को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del w:id="237" w:author="Renjish Kumar Ratna Kaleelazhicathu (Service Transformation)" w:date="2018-10-09T13:29:00Z">
        <w:r w:rsidR="0004147C" w:rsidRPr="002C159B" w:rsidDel="005C2D5B">
          <w:rPr>
            <w:rFonts w:ascii="Nirmala UI" w:hAnsi="Nirmala UI" w:cs="Nirmala UI" w:hint="cs"/>
            <w:sz w:val="20"/>
            <w:szCs w:val="18"/>
          </w:rPr>
          <w:delText xml:space="preserve">अन्तर्गत </w:delText>
        </w:r>
      </w:del>
      <w:ins w:id="238" w:author="Renjish Kumar Ratna Kaleelazhicathu (Service Transformation)" w:date="2018-10-09T13:29:00Z">
        <w:r w:rsidR="005C2D5B" w:rsidRPr="005C2D5B">
          <w:rPr>
            <w:rFonts w:ascii="Nirmala UI" w:hAnsi="Nirmala UI" w:cs="Nirmala UI" w:hint="cs"/>
            <w:sz w:val="20"/>
            <w:szCs w:val="18"/>
          </w:rPr>
          <w:t xml:space="preserve">आच्छादन </w:t>
        </w:r>
      </w:ins>
      <w:r w:rsidR="0004147C" w:rsidRPr="002C159B">
        <w:rPr>
          <w:rFonts w:ascii="Nirmala UI" w:hAnsi="Nirmala UI" w:cs="Nirmala UI" w:hint="cs"/>
          <w:sz w:val="20"/>
          <w:szCs w:val="18"/>
        </w:rPr>
        <w:t>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वाली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एफओएसएस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(</w:t>
      </w:r>
      <w:r w:rsidR="0004147C" w:rsidRPr="002C159B">
        <w:rPr>
          <w:rFonts w:ascii="Nirmala UI" w:hAnsi="Nirmala UI" w:cs="Nirmala UI" w:hint="cs"/>
          <w:sz w:val="20"/>
          <w:szCs w:val="18"/>
        </w:rPr>
        <w:t>उदाहरण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स्लाइड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डेक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ऑनलाइन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पाठ्यक्रम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या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अन्य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) । </w:t>
      </w:r>
    </w:p>
    <w:p w14:paraId="7AF7D658" w14:textId="191CBA32" w:rsidR="0004147C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04147C" w:rsidRPr="002C159B">
        <w:rPr>
          <w:rFonts w:ascii="Nirmala UI" w:hAnsi="Nirmala UI" w:cs="Nirmala UI" w:hint="cs"/>
          <w:sz w:val="20"/>
          <w:szCs w:val="18"/>
        </w:rPr>
        <w:t>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del w:id="239" w:author="Renjish Kumar Ratna Kaleelazhicathu (Service Transformation)" w:date="2018-10-09T13:36:00Z">
        <w:r w:rsidR="0004147C" w:rsidRPr="002C159B" w:rsidDel="00786063">
          <w:rPr>
            <w:rFonts w:ascii="Nirmala UI" w:hAnsi="Nirmala UI" w:cs="Nirmala UI" w:hint="cs"/>
            <w:sz w:val="20"/>
            <w:szCs w:val="18"/>
          </w:rPr>
          <w:delText>पूरा</w:delText>
        </w:r>
        <w:r w:rsidR="0004147C" w:rsidRPr="002C159B" w:rsidDel="00786063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40" w:author="Renjish Kumar Ratna Kaleelazhicathu (Service Transformation)" w:date="2018-10-09T13:36:00Z">
        <w:r w:rsidR="00786063" w:rsidRPr="00786063">
          <w:rPr>
            <w:rFonts w:ascii="Nirmala UI" w:hAnsi="Nirmala UI" w:cs="Nirmala UI" w:hint="cs"/>
            <w:sz w:val="20"/>
            <w:szCs w:val="18"/>
          </w:rPr>
          <w:t xml:space="preserve">पूर्णता </w:t>
        </w:r>
      </w:ins>
      <w:ins w:id="241" w:author="Renjish Kumar Ratna Kaleelazhicathu (Service Transformation)" w:date="2018-10-09T13:37:00Z">
        <w:r w:rsidR="00786063" w:rsidRPr="00786063">
          <w:rPr>
            <w:rFonts w:ascii="Nirmala UI" w:hAnsi="Nirmala UI" w:cs="Nirmala UI" w:hint="cs"/>
            <w:sz w:val="20"/>
            <w:szCs w:val="18"/>
          </w:rPr>
          <w:t>का मार्गन</w:t>
        </w:r>
        <w:r w:rsidR="00786063" w:rsidRPr="00786063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04147C" w:rsidRPr="002C159B">
        <w:rPr>
          <w:rFonts w:ascii="Nirmala UI" w:hAnsi="Nirmala UI" w:cs="Nirmala UI" w:hint="cs"/>
          <w:sz w:val="20"/>
          <w:szCs w:val="18"/>
        </w:rPr>
        <w:t>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दस्तावेजीकृत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विधि।</w:t>
      </w:r>
    </w:p>
    <w:p w14:paraId="10E6F990" w14:textId="648B6ECF" w:rsidR="005B3997" w:rsidRPr="002C159B" w:rsidRDefault="0039177C" w:rsidP="006B40D3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D03746" w:rsidRPr="002C159B">
        <w:rPr>
          <w:rFonts w:ascii="Nirmala UI" w:hAnsi="Nirmala UI" w:cs="Nirmala UI" w:hint="cs"/>
          <w:sz w:val="20"/>
          <w:szCs w:val="18"/>
        </w:rPr>
        <w:t>३</w:t>
      </w:r>
      <w:r w:rsidR="00D03746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ऊपर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गई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परिभाषा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अनुसार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595627" w:rsidRPr="00595627">
        <w:rPr>
          <w:rFonts w:ascii="Nirmala UI" w:hAnsi="Nirmala UI" w:cs="Nirmala UI" w:hint="cs"/>
          <w:sz w:val="20"/>
          <w:szCs w:val="18"/>
        </w:rPr>
        <w:t>८५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%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वर्तमान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में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प्रशिक्षित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हैं।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del w:id="242" w:author="Renjish Kumar Ratna Kaleelazhicathu (Service Transformation)" w:date="2018-10-09T13:41:00Z">
        <w:r w:rsidR="00595627" w:rsidRPr="00595627" w:rsidDel="003E3FFE">
          <w:rPr>
            <w:rFonts w:ascii="Nirmala UI" w:hAnsi="Nirmala UI" w:cs="Nirmala UI" w:hint="cs"/>
            <w:sz w:val="20"/>
            <w:szCs w:val="18"/>
          </w:rPr>
          <w:delText>८५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% </w:delText>
        </w:r>
      </w:del>
      <w:r w:rsidR="0004147C" w:rsidRPr="002C159B">
        <w:rPr>
          <w:rFonts w:ascii="Nirmala UI" w:hAnsi="Nirmala UI" w:cs="Nirmala UI" w:hint="cs"/>
          <w:sz w:val="20"/>
          <w:szCs w:val="18"/>
        </w:rPr>
        <w:t>जरूरी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नहीं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कि</w:t>
      </w:r>
      <w:ins w:id="243" w:author="Renjish Kumar Ratna Kaleelazhicathu (Service Transformation)" w:date="2018-10-09T13:41:00Z">
        <w:r w:rsidR="003E3FFE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244" w:author="Renjish Kumar Ratna Kaleelazhicathu (Service Transformation)" w:date="2018-10-09T13:45:00Z">
        <w:r w:rsidR="003E3FFE" w:rsidRPr="003E3FFE">
          <w:rPr>
            <w:rFonts w:ascii="Nirmala UI" w:hAnsi="Nirmala UI" w:cs="Nirmala UI" w:hint="cs"/>
            <w:sz w:val="20"/>
            <w:szCs w:val="18"/>
          </w:rPr>
          <w:t xml:space="preserve">यह </w:t>
        </w:r>
      </w:ins>
      <w:ins w:id="245" w:author="Renjish Kumar Ratna Kaleelazhicathu (Service Transformation)" w:date="2018-10-09T13:41:00Z">
        <w:r w:rsidR="003E3FFE" w:rsidRPr="00595627">
          <w:rPr>
            <w:rFonts w:ascii="Nirmala UI" w:hAnsi="Nirmala UI" w:cs="Nirmala UI" w:hint="cs"/>
            <w:sz w:val="20"/>
            <w:szCs w:val="18"/>
          </w:rPr>
          <w:t>८५</w:t>
        </w:r>
        <w:r w:rsidR="003E3FFE" w:rsidRPr="002C159B">
          <w:rPr>
            <w:rFonts w:ascii="Nirmala UI" w:hAnsi="Nirmala UI" w:cs="Nirmala UI"/>
            <w:sz w:val="20"/>
            <w:szCs w:val="18"/>
          </w:rPr>
          <w:t xml:space="preserve">% </w:t>
        </w:r>
      </w:ins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del w:id="246" w:author="Renjish Kumar Ratna Kaleelazhicathu (Service Transformation)" w:date="2018-10-09T18:36:00Z">
        <w:r w:rsidR="0004147C" w:rsidRPr="002C159B" w:rsidDel="0018321F">
          <w:rPr>
            <w:rFonts w:ascii="Nirmala UI" w:hAnsi="Nirmala UI" w:cs="Nirmala UI" w:hint="cs"/>
            <w:sz w:val="20"/>
            <w:szCs w:val="18"/>
          </w:rPr>
          <w:delText>पूरे</w:delText>
        </w:r>
        <w:r w:rsidR="0004147C" w:rsidRPr="002C159B" w:rsidDel="001832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247" w:author="Renjish Kumar Ratna Kaleelazhicathu (Service Transformation)" w:date="2018-10-09T18:35:00Z">
        <w:r w:rsidR="0004147C" w:rsidRPr="002C159B" w:rsidDel="0018321F">
          <w:rPr>
            <w:rFonts w:ascii="Nirmala UI" w:hAnsi="Nirmala UI" w:cs="Nirmala UI" w:hint="cs"/>
            <w:sz w:val="20"/>
            <w:szCs w:val="18"/>
          </w:rPr>
          <w:delText>संगठन</w:delText>
        </w:r>
      </w:del>
      <w:ins w:id="248" w:author="Renjish Kumar Ratna Kaleelazhicathu (Service Transformation)" w:date="2018-10-09T18:36:00Z">
        <w:r w:rsidR="0018321F">
          <w:rPr>
            <w:rFonts w:ascii="Nirmala UI" w:hAnsi="Nirmala UI" w:cs="Nirmala UI"/>
            <w:sz w:val="20"/>
            <w:szCs w:val="18"/>
          </w:rPr>
          <w:t xml:space="preserve"> </w:t>
        </w:r>
        <w:r w:rsidR="0018321F" w:rsidRPr="0018321F">
          <w:rPr>
            <w:rFonts w:ascii="Nirmala UI" w:hAnsi="Nirmala UI" w:cs="Nirmala UI" w:hint="cs"/>
            <w:sz w:val="20"/>
            <w:szCs w:val="18"/>
          </w:rPr>
          <w:t>पूरी</w:t>
        </w:r>
      </w:ins>
      <w:del w:id="249" w:author="Renjish Kumar Ratna Kaleelazhicathu (Service Transformation)" w:date="2018-10-09T18:35:00Z">
        <w:r w:rsidR="0004147C" w:rsidRPr="002C159B" w:rsidDel="001832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50" w:author="Renjish Kumar Ratna Kaleelazhicathu (Service Transformation)" w:date="2018-10-09T18:35:00Z">
        <w:r w:rsidR="0018321F" w:rsidRPr="0018321F">
          <w:rPr>
            <w:rFonts w:ascii="Nirmala UI" w:hAnsi="Nirmala UI" w:cs="Nirmala UI" w:hint="cs"/>
            <w:sz w:val="20"/>
            <w:szCs w:val="18"/>
          </w:rPr>
          <w:t>संस्था</w:t>
        </w:r>
        <w:r w:rsidR="0018321F" w:rsidRPr="0018321F" w:rsidDel="003E3FFE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251" w:author="Renjish Kumar Ratna Kaleelazhicathu (Service Transformation)" w:date="2018-10-09T13:44:00Z"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को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52" w:author="Renjish Kumar Ratna Kaleelazhicathu (Service Transformation)" w:date="2018-10-09T13:42:00Z">
        <w:r w:rsidR="003E3FFE" w:rsidRPr="003E3FFE">
          <w:rPr>
            <w:rFonts w:ascii="Nirmala UI" w:hAnsi="Nirmala UI" w:cs="Nirmala UI" w:hint="cs"/>
            <w:sz w:val="20"/>
            <w:szCs w:val="18"/>
          </w:rPr>
          <w:t>के</w:t>
        </w:r>
        <w:r w:rsidR="003E3FFE" w:rsidRPr="003E3FFE">
          <w:rPr>
            <w:rFonts w:ascii="Nirmala UI" w:hAnsi="Nirmala UI" w:cs="Nirmala UI"/>
            <w:sz w:val="20"/>
            <w:szCs w:val="18"/>
          </w:rPr>
          <w:t xml:space="preserve"> </w:t>
        </w:r>
        <w:r w:rsidR="003E3FFE" w:rsidRPr="003E3FFE">
          <w:rPr>
            <w:rFonts w:ascii="Nirmala UI" w:hAnsi="Nirmala UI" w:cs="Nirmala UI" w:hint="cs"/>
            <w:sz w:val="20"/>
            <w:szCs w:val="18"/>
          </w:rPr>
          <w:t xml:space="preserve">सन्दर्भ में </w:t>
        </w:r>
      </w:ins>
      <w:del w:id="253" w:author="Renjish Kumar Ratna Kaleelazhicathu (Service Transformation)" w:date="2018-10-09T13:44:00Z"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संदर्भित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04147C" w:rsidRPr="002C159B">
        <w:rPr>
          <w:rFonts w:ascii="Nirmala UI" w:hAnsi="Nirmala UI" w:cs="Nirmala UI" w:hint="cs"/>
          <w:sz w:val="20"/>
          <w:szCs w:val="18"/>
        </w:rPr>
        <w:t>किया</w:t>
      </w:r>
      <w:del w:id="254" w:author="Renjish Kumar Ratna Kaleelazhicathu (Service Transformation)" w:date="2018-10-09T13:44:00Z"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जा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सके</w:delText>
        </w:r>
      </w:del>
      <w:ins w:id="255" w:author="Renjish Kumar Ratna Kaleelazhicathu (Service Transformation)" w:date="2018-10-09T13:44:00Z">
        <w:r w:rsidR="003E3FFE" w:rsidRPr="003E3FFE">
          <w:rPr>
            <w:rFonts w:hint="cs"/>
          </w:rPr>
          <w:t xml:space="preserve"> </w:t>
        </w:r>
        <w:r w:rsidR="003E3FFE" w:rsidRPr="003E3FFE">
          <w:rPr>
            <w:rFonts w:ascii="Nirmala UI" w:hAnsi="Nirmala UI" w:cs="Nirmala UI" w:hint="cs"/>
            <w:sz w:val="20"/>
            <w:szCs w:val="18"/>
          </w:rPr>
          <w:t>जाये</w:t>
        </w:r>
      </w:ins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del w:id="256" w:author="Renjish Kumar Ratna Kaleelazhicathu (Service Transformation)" w:date="2018-10-09T13:46:00Z"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लेकिन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57" w:author="Renjish Kumar Ratna Kaleelazhicathu (Service Transformation)" w:date="2018-10-09T13:47:00Z">
        <w:r w:rsidR="003E3FFE" w:rsidRPr="003E3FFE">
          <w:rPr>
            <w:rFonts w:ascii="Nirmala UI" w:hAnsi="Nirmala UI" w:cs="Nirmala UI" w:hint="cs"/>
            <w:sz w:val="20"/>
            <w:szCs w:val="18"/>
          </w:rPr>
          <w:t xml:space="preserve">परन्तु </w:t>
        </w:r>
      </w:ins>
      <w:ins w:id="258" w:author="Renjish Kumar Ratna Kaleelazhicathu (Service Transformation)" w:date="2018-10-09T13:54:00Z">
        <w:r w:rsidR="00B00C3C" w:rsidRPr="00994CC7">
          <w:rPr>
            <w:rFonts w:ascii="Nirmala UI" w:hAnsi="Nirmala UI" w:cs="Nirmala UI" w:hint="cs"/>
            <w:sz w:val="20"/>
            <w:szCs w:val="18"/>
          </w:rPr>
          <w:t>ओपनचेन</w:t>
        </w:r>
      </w:ins>
      <w:ins w:id="259" w:author="Renjish Kumar Ratna Kaleelazhicathu (Service Transformation)" w:date="2018-10-09T13:47:00Z">
        <w:r w:rsidR="003E3FFE" w:rsidRPr="002C159B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260" w:author="Renjish Kumar Ratna Kaleelazhicathu (Service Transformation)" w:date="2018-10-09T14:01:00Z">
        <w:r w:rsidR="00A10D19" w:rsidRPr="00A10D19">
          <w:rPr>
            <w:rFonts w:ascii="Nirmala UI" w:hAnsi="Nirmala UI" w:cs="Nirmala UI" w:hint="cs"/>
            <w:sz w:val="20"/>
            <w:szCs w:val="18"/>
          </w:rPr>
          <w:t xml:space="preserve">अनुरूपता </w:t>
        </w:r>
      </w:ins>
      <w:ins w:id="261" w:author="Renjish Kumar Ratna Kaleelazhicathu (Service Transformation)" w:date="2018-10-09T13:47:00Z">
        <w:r w:rsidR="003E3FFE" w:rsidRPr="006B40D3">
          <w:rPr>
            <w:rFonts w:ascii="Nirmala UI" w:hAnsi="Nirmala UI" w:cs="Nirmala UI" w:hint="cs"/>
            <w:sz w:val="20"/>
            <w:szCs w:val="18"/>
          </w:rPr>
          <w:t xml:space="preserve">योजना </w:t>
        </w:r>
        <w:r w:rsidR="003E3FFE" w:rsidRPr="002C159B">
          <w:rPr>
            <w:rFonts w:ascii="Nirmala UI" w:hAnsi="Nirmala UI" w:cs="Nirmala UI" w:hint="cs"/>
            <w:sz w:val="20"/>
            <w:szCs w:val="18"/>
          </w:rPr>
          <w:t>द्वारा</w:t>
        </w:r>
        <w:r w:rsidR="003E3FFE" w:rsidRPr="002C159B">
          <w:rPr>
            <w:rFonts w:ascii="Nirmala UI" w:hAnsi="Nirmala UI" w:cs="Nirmala UI"/>
            <w:sz w:val="20"/>
            <w:szCs w:val="18"/>
          </w:rPr>
          <w:t xml:space="preserve"> </w:t>
        </w:r>
        <w:r w:rsidR="003E3FFE" w:rsidRPr="002C159B">
          <w:rPr>
            <w:rFonts w:ascii="Nirmala UI" w:hAnsi="Nirmala UI" w:cs="Nirmala UI" w:hint="cs"/>
            <w:sz w:val="20"/>
            <w:szCs w:val="18"/>
          </w:rPr>
          <w:t xml:space="preserve">शासित </w:t>
        </w:r>
      </w:ins>
      <w:del w:id="262" w:author="Renjish Kumar Ratna Kaleelazhicathu (Service Transformation)" w:date="2018-10-09T13:48:00Z"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कुल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मिलाकर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04147C" w:rsidRPr="002C159B">
        <w:rPr>
          <w:rFonts w:ascii="Nirmala UI" w:hAnsi="Nirmala UI" w:cs="Nirmala UI" w:hint="cs"/>
          <w:sz w:val="20"/>
          <w:szCs w:val="18"/>
        </w:rPr>
        <w:t>सॉफ़्टवेयर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del w:id="263" w:author="Renjish Kumar Ratna Kaleelazhicathu (Service Transformation)" w:date="2018-10-09T13:57:00Z">
        <w:r w:rsidR="0004147C" w:rsidRPr="002C159B" w:rsidDel="001E0E8A">
          <w:rPr>
            <w:rFonts w:ascii="Nirmala UI" w:hAnsi="Nirmala UI" w:cs="Nirmala UI" w:hint="cs"/>
            <w:sz w:val="20"/>
            <w:szCs w:val="18"/>
          </w:rPr>
          <w:delText>कर्मचारी</w:delText>
        </w:r>
        <w:r w:rsidR="0004147C" w:rsidRPr="002C159B" w:rsidDel="001E0E8A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64" w:author="Renjish Kumar Ratna Kaleelazhicathu (Service Transformation)" w:date="2018-10-09T13:57:00Z">
        <w:r w:rsidR="001E0E8A" w:rsidRPr="001E0E8A">
          <w:rPr>
            <w:rFonts w:ascii="Nirmala UI" w:hAnsi="Nirmala UI" w:cs="Nirmala UI" w:hint="cs"/>
            <w:sz w:val="20"/>
            <w:szCs w:val="18"/>
          </w:rPr>
          <w:t>कर्मचारियों</w:t>
        </w:r>
        <w:r w:rsidR="001E0E8A" w:rsidRPr="001E0E8A">
          <w:rPr>
            <w:rFonts w:ascii="Nirmala UI" w:hAnsi="Nirmala UI" w:cs="Nirmala UI"/>
            <w:sz w:val="20"/>
            <w:szCs w:val="18"/>
          </w:rPr>
          <w:t xml:space="preserve"> </w:t>
        </w:r>
        <w:r w:rsidR="001E0E8A" w:rsidRPr="001E0E8A">
          <w:rPr>
            <w:rFonts w:ascii="Nirmala UI" w:hAnsi="Nirmala UI" w:cs="Nirmala UI" w:hint="cs"/>
            <w:sz w:val="20"/>
            <w:szCs w:val="18"/>
          </w:rPr>
          <w:t>की</w:t>
        </w:r>
        <w:r w:rsidR="001E0E8A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265" w:author="Renjish Kumar Ratna Kaleelazhicathu (Service Transformation)" w:date="2018-10-09T13:48:00Z">
        <w:r w:rsidR="003E3FFE" w:rsidRPr="002C159B">
          <w:rPr>
            <w:rFonts w:ascii="Nirmala UI" w:hAnsi="Nirmala UI" w:cs="Nirmala UI" w:hint="cs"/>
            <w:sz w:val="20"/>
            <w:szCs w:val="18"/>
          </w:rPr>
          <w:t>कुल</w:t>
        </w:r>
        <w:r w:rsidR="003E3FFE" w:rsidRPr="002C159B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266" w:author="Renjish Kumar Ratna Kaleelazhicathu (Service Transformation)" w:date="2018-10-09T13:49:00Z">
        <w:r w:rsidR="003E3FFE" w:rsidRPr="003E3FFE">
          <w:rPr>
            <w:rFonts w:ascii="Nirmala UI" w:hAnsi="Nirmala UI" w:cs="Nirmala UI" w:hint="cs"/>
            <w:sz w:val="20"/>
            <w:szCs w:val="18"/>
          </w:rPr>
          <w:t>संख्या</w:t>
        </w:r>
        <w:r w:rsidR="003E3FFE" w:rsidRPr="003E3FFE" w:rsidDel="003E3FFE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ins w:id="267" w:author="Renjish Kumar Ratna Kaleelazhicathu (Service Transformation)" w:date="2018-10-09T13:51:00Z">
        <w:r w:rsidR="002A4B1E" w:rsidRPr="002A4B1E">
          <w:rPr>
            <w:rFonts w:ascii="Nirmala UI" w:hAnsi="Nirmala UI" w:cs="Nirmala UI" w:hint="cs"/>
            <w:sz w:val="20"/>
            <w:szCs w:val="18"/>
          </w:rPr>
          <w:t>के</w:t>
        </w:r>
        <w:r w:rsidR="002A4B1E" w:rsidRPr="002A4B1E">
          <w:rPr>
            <w:rFonts w:ascii="Nirmala UI" w:hAnsi="Nirmala UI" w:cs="Nirmala UI"/>
            <w:sz w:val="20"/>
            <w:szCs w:val="18"/>
          </w:rPr>
          <w:t xml:space="preserve"> </w:t>
        </w:r>
        <w:r w:rsidR="002A4B1E" w:rsidRPr="002A4B1E">
          <w:rPr>
            <w:rFonts w:ascii="Nirmala UI" w:hAnsi="Nirmala UI" w:cs="Nirmala UI" w:hint="cs"/>
            <w:sz w:val="20"/>
            <w:szCs w:val="18"/>
          </w:rPr>
          <w:t>संबंध</w:t>
        </w:r>
        <w:r w:rsidR="002A4B1E" w:rsidRPr="002A4B1E">
          <w:rPr>
            <w:rFonts w:ascii="Nirmala UI" w:hAnsi="Nirmala UI" w:cs="Nirmala UI"/>
            <w:sz w:val="20"/>
            <w:szCs w:val="18"/>
          </w:rPr>
          <w:t xml:space="preserve"> </w:t>
        </w:r>
        <w:r w:rsidR="002A4B1E" w:rsidRPr="002A4B1E">
          <w:rPr>
            <w:rFonts w:ascii="Nirmala UI" w:hAnsi="Nirmala UI" w:cs="Nirmala UI" w:hint="cs"/>
            <w:sz w:val="20"/>
            <w:szCs w:val="18"/>
          </w:rPr>
          <w:t>में</w:t>
        </w:r>
        <w:r w:rsidR="002A4B1E" w:rsidRPr="002A4B1E" w:rsidDel="003E3FFE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ins w:id="268" w:author="Renjish Kumar Ratna Kaleelazhicathu (Service Transformation)" w:date="2018-10-09T13:52:00Z">
        <w:r w:rsidR="002A4B1E" w:rsidRPr="002A4B1E">
          <w:rPr>
            <w:rFonts w:ascii="Nirmala UI" w:hAnsi="Nirmala UI" w:cs="Nirmala UI" w:hint="cs"/>
            <w:sz w:val="20"/>
            <w:szCs w:val="18"/>
          </w:rPr>
          <w:t>हो</w:t>
        </w:r>
        <w:r w:rsidR="002A4B1E" w:rsidRPr="002A4B1E">
          <w:rPr>
            <w:rFonts w:ascii="Nirmala UI" w:hAnsi="Nirmala UI" w:cs="Nirmala UI"/>
            <w:sz w:val="20"/>
            <w:szCs w:val="18"/>
          </w:rPr>
          <w:t xml:space="preserve"> </w:t>
        </w:r>
        <w:r w:rsidR="002A4B1E" w:rsidRPr="002A4B1E">
          <w:rPr>
            <w:rFonts w:ascii="Nirmala UI" w:hAnsi="Nirmala UI" w:cs="Nirmala UI" w:hint="cs"/>
            <w:sz w:val="20"/>
            <w:szCs w:val="18"/>
          </w:rPr>
          <w:t>सकता</w:t>
        </w:r>
        <w:r w:rsidR="002A4B1E" w:rsidRPr="002A4B1E" w:rsidDel="003E3FFE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269" w:author="Renjish Kumar Ratna Kaleelazhicathu (Service Transformation)" w:date="2018-10-09T13:47:00Z"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ओपनचैन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D172C4" w:rsidRPr="00D172C4" w:rsidDel="003E3FFE">
          <w:rPr>
            <w:rFonts w:ascii="Nirmala UI" w:hAnsi="Nirmala UI" w:cs="Nirmala UI" w:hint="cs"/>
            <w:sz w:val="20"/>
            <w:szCs w:val="18"/>
          </w:rPr>
          <w:delText>अनुरूप</w:delText>
        </w:r>
        <w:r w:rsidR="00D172C4" w:rsidRPr="00D172C4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B40D3" w:rsidRPr="006B40D3" w:rsidDel="003E3FFE">
          <w:rPr>
            <w:rFonts w:ascii="Nirmala UI" w:hAnsi="Nirmala UI" w:cs="Nirmala UI" w:hint="cs"/>
            <w:sz w:val="20"/>
            <w:szCs w:val="18"/>
          </w:rPr>
          <w:delText xml:space="preserve">योजना </w:delText>
        </w:r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द्वारा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04147C" w:rsidRPr="002C159B" w:rsidDel="003E3FFE">
          <w:rPr>
            <w:rFonts w:ascii="Nirmala UI" w:hAnsi="Nirmala UI" w:cs="Nirmala UI" w:hint="cs"/>
            <w:sz w:val="20"/>
            <w:szCs w:val="18"/>
          </w:rPr>
          <w:delText>शासित</w:delText>
        </w:r>
        <w:r w:rsidR="0004147C" w:rsidRPr="002C159B" w:rsidDel="003E3FF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04147C" w:rsidRPr="002C159B">
        <w:rPr>
          <w:rFonts w:ascii="Nirmala UI" w:hAnsi="Nirmala UI" w:cs="Nirmala UI" w:hint="cs"/>
          <w:sz w:val="20"/>
          <w:szCs w:val="18"/>
        </w:rPr>
        <w:t>है।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</w:p>
    <w:p w14:paraId="2AA5A272" w14:textId="77777777" w:rsidR="00B65B18" w:rsidRDefault="00B65B18" w:rsidP="005B3997">
      <w:pPr>
        <w:jc w:val="both"/>
        <w:rPr>
          <w:ins w:id="270" w:author="Renjish Kumar Ratna Kaleelazhicathu (Service Transformation)" w:date="2018-10-09T14:06:00Z"/>
          <w:rFonts w:ascii="Nirmala UI" w:hAnsi="Nirmala UI" w:cs="Nirmala UI"/>
          <w:b/>
          <w:sz w:val="20"/>
          <w:szCs w:val="18"/>
        </w:rPr>
      </w:pPr>
    </w:p>
    <w:p w14:paraId="05D7D9AA" w14:textId="77777777" w:rsidR="00B65B18" w:rsidRDefault="00B65B18" w:rsidP="005B3997">
      <w:pPr>
        <w:jc w:val="both"/>
        <w:rPr>
          <w:ins w:id="271" w:author="Renjish Kumar Ratna Kaleelazhicathu (Service Transformation)" w:date="2018-10-09T14:06:00Z"/>
          <w:rFonts w:ascii="Nirmala UI" w:hAnsi="Nirmala UI" w:cs="Nirmala UI"/>
          <w:b/>
          <w:sz w:val="20"/>
          <w:szCs w:val="18"/>
        </w:rPr>
      </w:pPr>
    </w:p>
    <w:p w14:paraId="0800CC14" w14:textId="2F55B39A" w:rsidR="005B3997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lastRenderedPageBreak/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21A1C8AD" w14:textId="4D8CBF7A" w:rsidR="0021752B" w:rsidRPr="0021752B" w:rsidRDefault="0021752B" w:rsidP="001F4AF5">
      <w:pPr>
        <w:jc w:val="both"/>
        <w:rPr>
          <w:rFonts w:ascii="Nirmala UI" w:hAnsi="Nirmala UI" w:cs="Nirmala UI"/>
          <w:sz w:val="20"/>
          <w:szCs w:val="18"/>
        </w:rPr>
      </w:pP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लिए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सॉफ्टवेयर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कर्मचारी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ins w:id="272" w:author="Renjish Kumar Ratna Kaleelazhicathu (Service Transformation)" w:date="2018-10-09T14:51:00Z">
        <w:r w:rsidR="0047679A" w:rsidRPr="0047679A">
          <w:rPr>
            <w:rFonts w:ascii="Nirmala UI" w:hAnsi="Nirmala UI" w:cs="Nirmala UI" w:hint="cs"/>
            <w:sz w:val="20"/>
            <w:szCs w:val="18"/>
          </w:rPr>
          <w:t>समीप</w:t>
        </w:r>
        <w:r w:rsidR="0047679A" w:rsidRPr="0047679A">
          <w:rPr>
            <w:rFonts w:ascii="Nirmala UI" w:hAnsi="Nirmala UI" w:cs="Nirmala UI"/>
            <w:sz w:val="20"/>
            <w:szCs w:val="18"/>
          </w:rPr>
          <w:t xml:space="preserve"> </w:t>
        </w:r>
        <w:r w:rsidR="0047679A" w:rsidRPr="0047679A">
          <w:rPr>
            <w:rFonts w:ascii="Nirmala UI" w:hAnsi="Nirmala UI" w:cs="Nirmala UI" w:hint="cs"/>
            <w:sz w:val="20"/>
            <w:szCs w:val="18"/>
          </w:rPr>
          <w:t>काल</w:t>
        </w:r>
        <w:r w:rsidR="0047679A" w:rsidRPr="0047679A" w:rsidDel="00ED0396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273" w:author="Renjish Kumar Ratna Kaleelazhicathu (Service Transformation)" w:date="2018-10-09T14:14:00Z">
        <w:r w:rsidRPr="0021752B" w:rsidDel="00ED0396">
          <w:rPr>
            <w:rFonts w:ascii="Nirmala UI" w:hAnsi="Nirmala UI" w:cs="Nirmala UI" w:hint="cs"/>
            <w:sz w:val="20"/>
            <w:szCs w:val="18"/>
          </w:rPr>
          <w:delText>हाल</w:delText>
        </w:r>
        <w:r w:rsidRPr="0021752B" w:rsidDel="00ED03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21752B" w:rsidDel="00ED0396">
          <w:rPr>
            <w:rFonts w:ascii="Nirmala UI" w:hAnsi="Nirmala UI" w:cs="Nirmala UI" w:hint="cs"/>
            <w:sz w:val="20"/>
            <w:szCs w:val="18"/>
          </w:rPr>
          <w:delText>ही</w:delText>
        </w:r>
        <w:r w:rsidRPr="0021752B" w:rsidDel="00ED039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भाग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और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प्रासंगिक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del w:id="274" w:author="Renjish Kumar Ratna Kaleelazhicathu (Service Transformation)" w:date="2018-10-09T14:16:00Z">
        <w:r w:rsidR="009E5935" w:rsidRPr="009E5935" w:rsidDel="00ED0396">
          <w:rPr>
            <w:rFonts w:ascii="Nirmala UI" w:hAnsi="Nirmala UI" w:cs="Nirmala UI" w:hint="cs"/>
            <w:sz w:val="20"/>
            <w:szCs w:val="18"/>
          </w:rPr>
          <w:delText xml:space="preserve">आन्तरक </w:delText>
        </w:r>
      </w:del>
      <w:ins w:id="275" w:author="Renjish Kumar Ratna Kaleelazhicathu (Service Transformation)" w:date="2018-10-09T14:16:00Z">
        <w:r w:rsidR="00ED0396" w:rsidRPr="00ED0396">
          <w:rPr>
            <w:rFonts w:ascii="Nirmala UI" w:hAnsi="Nirmala UI" w:cs="Nirmala UI" w:hint="cs"/>
            <w:sz w:val="20"/>
            <w:szCs w:val="18"/>
          </w:rPr>
          <w:t>मूल</w:t>
        </w:r>
        <w:r w:rsidR="00ED0396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ins w:id="276" w:author="Renjish Kumar Ratna Kaleelazhicathu (Service Transformation)" w:date="2018-10-09T14:25:00Z">
        <w:r w:rsidR="001F4AF5" w:rsidRPr="001F4AF5">
          <w:rPr>
            <w:rFonts w:ascii="Nirmala UI" w:hAnsi="Nirmala UI" w:cs="Nirmala UI" w:hint="cs"/>
            <w:sz w:val="20"/>
            <w:szCs w:val="18"/>
          </w:rPr>
          <w:t>समाविष्ट</w:t>
        </w:r>
      </w:ins>
      <w:ins w:id="277" w:author="Renjish Kumar Ratna Kaleelazhicathu (Service Transformation)" w:date="2018-10-09T14:26:00Z">
        <w:r w:rsidR="006D57F1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278" w:author="Renjish Kumar Ratna Kaleelazhicathu (Service Transformation)" w:date="2018-10-09T14:25:00Z">
        <w:r w:rsidRPr="0021752B" w:rsidDel="001F4AF5">
          <w:rPr>
            <w:rFonts w:ascii="Nirmala UI" w:hAnsi="Nirmala UI" w:cs="Nirmala UI" w:hint="cs"/>
            <w:sz w:val="20"/>
            <w:szCs w:val="18"/>
          </w:rPr>
          <w:delText>शामिल</w:delText>
        </w:r>
      </w:del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था।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इसका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उद्देश्य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मूल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आधार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स्तर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को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del w:id="279" w:author="Renjish Kumar Ratna Kaleelazhicathu (Service Transformation)" w:date="2018-10-09T14:30:00Z">
        <w:r w:rsidR="009E5935" w:rsidRPr="009E5935" w:rsidDel="0080080B">
          <w:rPr>
            <w:rFonts w:ascii="Nirmala UI" w:hAnsi="Nirmala UI" w:cs="Nirmala UI" w:hint="cs"/>
            <w:sz w:val="20"/>
            <w:szCs w:val="18"/>
          </w:rPr>
          <w:delText>अन्तर्गत</w:delText>
        </w:r>
      </w:del>
      <w:ins w:id="280" w:author="Renjish Kumar Ratna Kaleelazhicathu (Service Transformation)" w:date="2018-10-09T14:30:00Z">
        <w:r w:rsidR="0080080B" w:rsidRPr="0080080B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80080B" w:rsidRPr="001F4AF5">
          <w:rPr>
            <w:rFonts w:ascii="Nirmala UI" w:hAnsi="Nirmala UI" w:cs="Nirmala UI" w:hint="cs"/>
            <w:sz w:val="20"/>
            <w:szCs w:val="18"/>
          </w:rPr>
          <w:t>समाविष्ट</w:t>
        </w:r>
      </w:ins>
      <w:del w:id="281" w:author="Renjish Kumar Ratna Kaleelazhicathu (Service Transformation)" w:date="2018-10-09T14:30:00Z">
        <w:r w:rsidR="009E5935" w:rsidRPr="009E5935" w:rsidDel="0080080B">
          <w:rPr>
            <w:rFonts w:ascii="Nirmala UI" w:hAnsi="Nirmala UI" w:cs="Nirmala UI" w:hint="cs"/>
            <w:sz w:val="20"/>
            <w:szCs w:val="18"/>
          </w:rPr>
          <w:delText xml:space="preserve"> </w:delText>
        </w:r>
      </w:del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</w:t>
      </w:r>
      <w:ins w:id="282" w:author="Renjish Kumar Ratna Kaleelazhicathu (Service Transformation)" w:date="2018-10-09T14:33:00Z">
        <w:r w:rsidR="001D7E8F">
          <w:rPr>
            <w:rFonts w:ascii="Nirmala UI" w:hAnsi="Nirmala UI" w:cs="Nirmala UI"/>
            <w:sz w:val="20"/>
            <w:szCs w:val="18"/>
          </w:rPr>
          <w:t>,</w:t>
        </w:r>
      </w:ins>
      <w:r w:rsidRPr="0021752B">
        <w:rPr>
          <w:rFonts w:ascii="Nirmala UI" w:hAnsi="Nirmala UI" w:cs="Nirmala UI"/>
          <w:sz w:val="20"/>
          <w:szCs w:val="18"/>
        </w:rPr>
        <w:t xml:space="preserve"> </w:t>
      </w:r>
      <w:del w:id="283" w:author="Renjish Kumar Ratna Kaleelazhicathu (Service Transformation)" w:date="2018-10-09T14:29:00Z">
        <w:r w:rsidRPr="0021752B" w:rsidDel="00220F85">
          <w:rPr>
            <w:rFonts w:ascii="Nirmala UI" w:hAnsi="Nirmala UI" w:cs="Nirmala UI" w:hint="cs"/>
            <w:sz w:val="20"/>
            <w:szCs w:val="18"/>
          </w:rPr>
          <w:delText>लेकिन</w:delText>
        </w:r>
        <w:r w:rsidRPr="0021752B" w:rsidDel="00220F8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284" w:author="Renjish Kumar Ratna Kaleelazhicathu (Service Transformation)" w:date="2018-10-09T14:29:00Z">
        <w:r w:rsidR="00220F85" w:rsidRPr="003E3FFE">
          <w:rPr>
            <w:rFonts w:ascii="Nirmala UI" w:hAnsi="Nirmala UI" w:cs="Nirmala UI" w:hint="cs"/>
            <w:sz w:val="20"/>
            <w:szCs w:val="18"/>
          </w:rPr>
          <w:t>परन्तु</w:t>
        </w:r>
        <w:r w:rsidR="00220F85" w:rsidRPr="0021752B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220F85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प्ररूपी</w:t>
      </w:r>
      <w:r w:rsidR="009E5935" w:rsidRPr="0021752B">
        <w:rPr>
          <w:rFonts w:ascii="Nirmala UI" w:hAnsi="Nirmala UI" w:cs="Nirmala UI" w:hint="cs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कार्यक्रम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यहां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del w:id="285" w:author="Renjish Kumar Ratna Kaleelazhicathu (Service Transformation)" w:date="2018-10-09T14:37:00Z">
        <w:r w:rsidR="009E5935" w:rsidRPr="009E5935" w:rsidDel="008E52B3">
          <w:rPr>
            <w:rFonts w:ascii="Nirmala UI" w:hAnsi="Nirmala UI" w:cs="Nirmala UI" w:hint="cs"/>
            <w:sz w:val="20"/>
            <w:szCs w:val="18"/>
          </w:rPr>
          <w:delText xml:space="preserve">दिए गए </w:delText>
        </w:r>
      </w:del>
      <w:ins w:id="286" w:author="Renjish Kumar Ratna Kaleelazhicathu (Service Transformation)" w:date="2018-10-09T14:37:00Z">
        <w:r w:rsidR="008E52B3" w:rsidRPr="008E52B3">
          <w:rPr>
            <w:rFonts w:ascii="Nirmala UI" w:hAnsi="Nirmala UI" w:cs="Nirmala UI" w:hint="cs"/>
            <w:sz w:val="20"/>
            <w:szCs w:val="18"/>
          </w:rPr>
          <w:t>दी</w:t>
        </w:r>
        <w:r w:rsidR="008E52B3" w:rsidRPr="008E52B3">
          <w:rPr>
            <w:rFonts w:ascii="Nirmala UI" w:hAnsi="Nirmala UI" w:cs="Nirmala UI"/>
            <w:sz w:val="20"/>
            <w:szCs w:val="18"/>
          </w:rPr>
          <w:t xml:space="preserve"> </w:t>
        </w:r>
        <w:r w:rsidR="008E52B3" w:rsidRPr="008E52B3">
          <w:rPr>
            <w:rFonts w:ascii="Nirmala UI" w:hAnsi="Nirmala UI" w:cs="Nirmala UI" w:hint="cs"/>
            <w:sz w:val="20"/>
            <w:szCs w:val="18"/>
          </w:rPr>
          <w:t xml:space="preserve">गई </w:t>
        </w:r>
      </w:ins>
      <w:r w:rsidRPr="0021752B">
        <w:rPr>
          <w:rFonts w:ascii="Nirmala UI" w:hAnsi="Nirmala UI" w:cs="Nirmala UI" w:hint="cs"/>
          <w:sz w:val="20"/>
          <w:szCs w:val="18"/>
        </w:rPr>
        <w:t>आवश्यकता</w:t>
      </w:r>
      <w:del w:id="287" w:author="Renjish Kumar Ratna Kaleelazhicathu (Service Transformation)" w:date="2018-10-09T14:36:00Z">
        <w:r w:rsidRPr="0021752B" w:rsidDel="008E52B3">
          <w:rPr>
            <w:rFonts w:ascii="Nirmala UI" w:hAnsi="Nirmala UI" w:cs="Nirmala UI" w:hint="cs"/>
            <w:sz w:val="20"/>
            <w:szCs w:val="18"/>
          </w:rPr>
          <w:delText>नुसार</w:delText>
        </w:r>
      </w:del>
      <w:ins w:id="288" w:author="Renjish Kumar Ratna Kaleelazhicathu (Service Transformation)" w:date="2018-10-09T14:36:00Z">
        <w:r w:rsidR="008E52B3">
          <w:rPr>
            <w:rFonts w:ascii="Nirmala UI" w:hAnsi="Nirmala UI" w:cs="Nirmala UI"/>
            <w:sz w:val="20"/>
            <w:szCs w:val="18"/>
          </w:rPr>
          <w:t xml:space="preserve"> </w:t>
        </w:r>
        <w:r w:rsidR="008E52B3" w:rsidRPr="008E52B3">
          <w:rPr>
            <w:rFonts w:ascii="Nirmala UI" w:hAnsi="Nirmala UI" w:cs="Nirmala UI" w:hint="cs"/>
            <w:sz w:val="20"/>
            <w:szCs w:val="18"/>
          </w:rPr>
          <w:t>से</w:t>
        </w:r>
      </w:ins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अधिक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व्यापक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होगा।</w:t>
      </w:r>
    </w:p>
    <w:p w14:paraId="569C4B2B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4FCA4E9" w14:textId="77DFCB3B" w:rsidR="002C74AD" w:rsidRDefault="002C74AD" w:rsidP="008A4033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३</w:t>
      </w:r>
      <w:r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प्रत्येक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ins w:id="289" w:author="Renjish Kumar Ratna Kaleelazhicathu (Service Transformation)" w:date="2018-10-09T16:45:00Z">
        <w:r w:rsidR="001B64CA" w:rsidRPr="002C74AD">
          <w:rPr>
            <w:rFonts w:ascii="Nirmala UI" w:hAnsi="Nirmala UI" w:cs="Nirmala UI" w:hint="cs"/>
            <w:b/>
            <w:sz w:val="20"/>
            <w:szCs w:val="18"/>
          </w:rPr>
          <w:t xml:space="preserve">निर्धारित </w:t>
        </w:r>
      </w:ins>
      <w:r w:rsidRPr="002C74AD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द्वारा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दिए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गए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,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प्रतिबंधों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और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अधिकारों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को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del w:id="290" w:author="Renjish Kumar Ratna Kaleelazhicathu (Service Transformation)" w:date="2018-10-09T16:50:00Z">
        <w:r w:rsidRPr="002C74AD" w:rsidDel="009514FA">
          <w:rPr>
            <w:rFonts w:ascii="Nirmala UI" w:hAnsi="Nirmala UI" w:cs="Nirmala UI" w:hint="cs"/>
            <w:b/>
            <w:sz w:val="20"/>
            <w:szCs w:val="18"/>
          </w:rPr>
          <w:delText>निर्धारित</w:delText>
        </w:r>
        <w:r w:rsidRPr="002C74AD" w:rsidDel="009514F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2C74AD" w:rsidDel="009514FA">
          <w:rPr>
            <w:rFonts w:ascii="Nirmala UI" w:hAnsi="Nirmala UI" w:cs="Nirmala UI" w:hint="cs"/>
            <w:b/>
            <w:sz w:val="20"/>
            <w:szCs w:val="18"/>
          </w:rPr>
          <w:delText>करने</w:delText>
        </w:r>
        <w:r w:rsidRPr="002C74AD" w:rsidDel="009514F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91" w:author="Renjish Kumar Ratna Kaleelazhicathu (Service Transformation)" w:date="2018-10-09T16:50:00Z">
        <w:r w:rsidR="009514FA" w:rsidRPr="009514FA">
          <w:rPr>
            <w:rFonts w:ascii="Nirmala UI" w:hAnsi="Nirmala UI" w:cs="Nirmala UI" w:hint="cs"/>
            <w:b/>
            <w:sz w:val="20"/>
            <w:szCs w:val="18"/>
          </w:rPr>
          <w:t xml:space="preserve">पहचानने </w:t>
        </w:r>
      </w:ins>
      <w:r w:rsidRPr="002C74AD">
        <w:rPr>
          <w:rFonts w:ascii="Nirmala UI" w:hAnsi="Nirmala UI" w:cs="Nirmala UI" w:hint="cs"/>
          <w:b/>
          <w:sz w:val="20"/>
          <w:szCs w:val="18"/>
        </w:rPr>
        <w:t>के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लिए</w:t>
      </w:r>
      <w:del w:id="292" w:author="Renjish Kumar Ratna Kaleelazhicathu (Service Transformation)" w:date="2018-10-09T16:45:00Z"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93" w:author="Renjish Kumar Ratna Kaleelazhicathu (Service Transformation)" w:date="2018-10-09T16:45:00Z">
        <w:r w:rsidR="001B64CA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del w:id="294" w:author="Renjish Kumar Ratna Kaleelazhicathu (Service Transformation)" w:date="2018-10-09T16:50:00Z">
        <w:r w:rsidRPr="002C74AD" w:rsidDel="009514FA">
          <w:rPr>
            <w:rFonts w:ascii="Nirmala UI" w:hAnsi="Nirmala UI" w:cs="Nirmala UI" w:hint="cs"/>
            <w:b/>
            <w:sz w:val="20"/>
            <w:szCs w:val="18"/>
          </w:rPr>
          <w:delText>पहचान</w:delText>
        </w:r>
        <w:r w:rsidDel="009514F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del w:id="295" w:author="Renjish Kumar Ratna Kaleelazhicathu (Service Transformation)" w:date="2018-10-09T16:47:00Z"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किये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गए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del w:id="296" w:author="Renjish Kumar Ratna Kaleelazhicathu (Service Transformation)" w:date="2018-10-09T16:48:00Z"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लाइसेंस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की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Pr="002C74AD">
        <w:rPr>
          <w:rFonts w:ascii="Nirmala UI" w:hAnsi="Nirmala UI" w:cs="Nirmala UI" w:hint="cs"/>
          <w:b/>
          <w:sz w:val="20"/>
          <w:szCs w:val="18"/>
        </w:rPr>
        <w:t>समीक्षा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del w:id="297" w:author="Renjish Kumar Ratna Kaleelazhicathu (Service Transformation)" w:date="2018-10-09T16:48:00Z"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करने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के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लिए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298" w:author="Renjish Kumar Ratna Kaleelazhicathu (Service Transformation)" w:date="2018-10-09T16:49:00Z">
        <w:r w:rsidR="001B64CA" w:rsidRPr="001B64CA">
          <w:rPr>
            <w:rFonts w:ascii="Nirmala UI" w:hAnsi="Nirmala UI" w:cs="Nirmala UI" w:hint="cs"/>
            <w:b/>
            <w:sz w:val="20"/>
            <w:szCs w:val="18"/>
          </w:rPr>
          <w:t>की</w:t>
        </w:r>
        <w:r w:rsidR="001B64CA" w:rsidRPr="002C74AD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2C74AD">
        <w:rPr>
          <w:rFonts w:ascii="Nirmala UI" w:hAnsi="Nirmala UI" w:cs="Nirmala UI" w:hint="cs"/>
          <w:b/>
          <w:sz w:val="20"/>
          <w:szCs w:val="18"/>
        </w:rPr>
        <w:t>एक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del w:id="299" w:author="Renjish Kumar Ratna Kaleelazhicathu (Service Transformation)" w:date="2018-10-09T16:49:00Z">
        <w:r w:rsidRPr="002C74AD" w:rsidDel="001B64CA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Pr="002C74AD" w:rsidDel="001B64C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300" w:author="Renjish Kumar Ratna Kaleelazhicathu (Service Transformation)" w:date="2018-10-09T16:49:00Z">
        <w:r w:rsidR="001B64CA" w:rsidRPr="001B64CA">
          <w:rPr>
            <w:rFonts w:ascii="Nirmala UI" w:hAnsi="Nirmala UI" w:cs="Nirmala UI" w:hint="cs"/>
            <w:b/>
            <w:sz w:val="20"/>
            <w:szCs w:val="18"/>
          </w:rPr>
          <w:t xml:space="preserve">विद्यमान </w:t>
        </w:r>
      </w:ins>
      <w:r w:rsidRPr="002C74A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2B4F54E3" w14:textId="77777777" w:rsidR="00E24CF3" w:rsidRDefault="00CB7F9E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D7864EE" w14:textId="215FDA66" w:rsidR="00CB7F9E" w:rsidRDefault="00E823AF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  <w:pPrChange w:id="301" w:author="Renjish Kumar Ratna Kaleelazhicathu (Service Transformation)" w:date="2018-10-09T16:53:00Z">
          <w:pPr>
            <w:jc w:val="both"/>
          </w:pPr>
        </w:pPrChange>
      </w:pPr>
      <w:ins w:id="302" w:author="Renjish Kumar Ratna Kaleelazhicathu (Service Transformation)" w:date="2018-10-09T16:54:00Z">
        <w:r w:rsidRPr="002C159B">
          <w:rPr>
            <w:rFonts w:ascii="Nirmala UI" w:hAnsi="Nirmala UI" w:cs="Nirmala UI"/>
            <w:sz w:val="20"/>
            <w:szCs w:val="18"/>
          </w:rPr>
          <w:t>१</w:t>
        </w:r>
        <w:r>
          <w:rPr>
            <w:rFonts w:ascii="Nirmala UI" w:hAnsi="Nirmala UI" w:cs="Nirmala UI"/>
            <w:sz w:val="20"/>
            <w:szCs w:val="18"/>
          </w:rPr>
          <w:t>.</w:t>
        </w:r>
        <w:r w:rsidRPr="002C159B">
          <w:rPr>
            <w:rFonts w:ascii="Nirmala UI" w:hAnsi="Nirmala UI" w:cs="Nirmala UI"/>
            <w:sz w:val="20"/>
            <w:szCs w:val="18"/>
          </w:rPr>
          <w:t xml:space="preserve"> </w:t>
        </w:r>
        <w:r w:rsidR="001F790A" w:rsidRPr="001F790A">
          <w:rPr>
            <w:rFonts w:ascii="Nirmala UI" w:hAnsi="Nirmala UI" w:cs="Nirmala UI" w:hint="cs"/>
            <w:sz w:val="20"/>
            <w:szCs w:val="18"/>
          </w:rPr>
          <w:t>३</w:t>
        </w:r>
        <w:r w:rsidRPr="002C159B">
          <w:rPr>
            <w:rFonts w:ascii="Nirmala UI" w:hAnsi="Nirmala UI" w:cs="Nirmala UI"/>
            <w:sz w:val="20"/>
            <w:szCs w:val="18"/>
          </w:rPr>
          <w:t>. १</w:t>
        </w:r>
        <w:r w:rsidR="001F790A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303" w:author="Renjish Kumar Ratna Kaleelazhicathu (Service Transformation)" w:date="2018-10-09T17:06:00Z">
        <w:r w:rsidR="00C16508" w:rsidRPr="00C16508">
          <w:rPr>
            <w:rFonts w:ascii="Nirmala UI" w:hAnsi="Nirmala UI" w:cs="Nirmala UI" w:hint="cs"/>
            <w:sz w:val="20"/>
            <w:szCs w:val="18"/>
          </w:rPr>
          <w:t>एक</w:t>
        </w:r>
      </w:ins>
      <w:ins w:id="304" w:author="Renjish Kumar Ratna Kaleelazhicathu (Service Transformation)" w:date="2018-10-09T17:07:00Z">
        <w:r w:rsidR="00C16508">
          <w:rPr>
            <w:rFonts w:ascii="Nirmala UI" w:hAnsi="Nirmala UI" w:cs="Nirmala UI"/>
            <w:sz w:val="20"/>
            <w:szCs w:val="18"/>
          </w:rPr>
          <w:t xml:space="preserve"> </w:t>
        </w:r>
        <w:r w:rsidR="00C16508" w:rsidRPr="00743FCF">
          <w:rPr>
            <w:rFonts w:ascii="Nirmala UI" w:hAnsi="Nirmala UI" w:cs="Nirmala UI" w:hint="cs"/>
            <w:sz w:val="20"/>
            <w:szCs w:val="18"/>
          </w:rPr>
          <w:t>दस्तावेजी</w:t>
        </w:r>
        <w:r w:rsidR="00C16508" w:rsidRPr="00743FCF">
          <w:rPr>
            <w:rFonts w:ascii="Nirmala UI" w:hAnsi="Nirmala UI" w:cs="Nirmala UI"/>
            <w:sz w:val="20"/>
            <w:szCs w:val="18"/>
          </w:rPr>
          <w:t xml:space="preserve"> </w:t>
        </w:r>
        <w:r w:rsidR="00C16508" w:rsidRPr="00743FCF">
          <w:rPr>
            <w:rFonts w:ascii="Nirmala UI" w:hAnsi="Nirmala UI" w:cs="Nirmala UI" w:hint="cs"/>
            <w:sz w:val="20"/>
            <w:szCs w:val="18"/>
          </w:rPr>
          <w:t>प्रक्रिया</w:t>
        </w:r>
        <w:r w:rsidR="00C16508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305" w:author="Renjish Kumar Ratna Kaleelazhicathu (Service Transformation)" w:date="2018-10-09T17:08:00Z">
        <w:r w:rsidR="00756B8B" w:rsidRPr="00756B8B">
          <w:rPr>
            <w:rFonts w:ascii="Nirmala UI" w:hAnsi="Nirmala UI" w:cs="Nirmala UI" w:hint="cs"/>
            <w:sz w:val="20"/>
            <w:szCs w:val="18"/>
          </w:rPr>
          <w:t>जो</w:t>
        </w:r>
      </w:ins>
      <w:ins w:id="306" w:author="Renjish Kumar Ratna Kaleelazhicathu (Service Transformation)" w:date="2018-10-09T17:06:00Z">
        <w:r w:rsidR="00C16508" w:rsidRPr="00C16508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743FCF"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del w:id="307" w:author="Renjish Kumar Ratna Kaleelazhicathu (Service Transformation)" w:date="2018-10-09T16:56:00Z">
        <w:r w:rsidR="00743FCF" w:rsidRPr="00743FCF" w:rsidDel="003A1F93">
          <w:rPr>
            <w:rFonts w:ascii="Nirmala UI" w:hAnsi="Nirmala UI" w:cs="Nirmala UI" w:hint="cs"/>
            <w:sz w:val="20"/>
            <w:szCs w:val="18"/>
          </w:rPr>
          <w:delText>पहचान</w:delText>
        </w:r>
        <w:r w:rsidR="00743FCF" w:rsidRPr="00743FCF" w:rsidDel="003A1F93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3A1F93">
          <w:rPr>
            <w:rFonts w:ascii="Nirmala UI" w:hAnsi="Nirmala UI" w:cs="Nirmala UI" w:hint="cs"/>
            <w:sz w:val="20"/>
            <w:szCs w:val="18"/>
          </w:rPr>
          <w:delText>किये</w:delText>
        </w:r>
        <w:r w:rsidR="00743FCF" w:rsidRPr="00743FCF" w:rsidDel="003A1F93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3A1F93">
          <w:rPr>
            <w:rFonts w:ascii="Nirmala UI" w:hAnsi="Nirmala UI" w:cs="Nirmala UI" w:hint="cs"/>
            <w:sz w:val="20"/>
            <w:szCs w:val="18"/>
          </w:rPr>
          <w:delText>गए</w:delText>
        </w:r>
      </w:del>
      <w:ins w:id="308" w:author="Renjish Kumar Ratna Kaleelazhicathu (Service Transformation)" w:date="2018-10-09T16:56:00Z">
        <w:r w:rsidR="003A1F93" w:rsidRPr="003A1F93">
          <w:rPr>
            <w:rFonts w:hint="cs"/>
          </w:rPr>
          <w:t xml:space="preserve"> </w:t>
        </w:r>
        <w:r w:rsidR="003A1F93" w:rsidRPr="003A1F93">
          <w:rPr>
            <w:rFonts w:ascii="Nirmala UI" w:hAnsi="Nirmala UI" w:cs="Nirmala UI" w:hint="cs"/>
            <w:sz w:val="20"/>
            <w:szCs w:val="18"/>
          </w:rPr>
          <w:t>निर्धारित</w:t>
        </w:r>
      </w:ins>
      <w:del w:id="309" w:author="Renjish Kumar Ratna Kaleelazhicathu (Service Transformation)" w:date="2018-10-09T16:56:00Z">
        <w:r w:rsidR="00743FCF" w:rsidRPr="00743FCF" w:rsidDel="003A1F93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743FCF"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द्वारा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दिए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गए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, </w:t>
      </w:r>
      <w:r w:rsidR="00743FCF" w:rsidRPr="00743FCF">
        <w:rPr>
          <w:rFonts w:ascii="Nirmala UI" w:hAnsi="Nirmala UI" w:cs="Nirmala UI" w:hint="cs"/>
          <w:sz w:val="20"/>
          <w:szCs w:val="18"/>
        </w:rPr>
        <w:t>प्रतिबंधों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और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अधिकारों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की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और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del w:id="310" w:author="Renjish Kumar Ratna Kaleelazhicathu (Service Transformation)" w:date="2018-10-09T17:09:00Z">
        <w:r w:rsidR="00743FCF" w:rsidRPr="00743FCF" w:rsidDel="00756B8B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="00743FCF" w:rsidRPr="00743FCF" w:rsidDel="00756B8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756B8B">
          <w:rPr>
            <w:rFonts w:ascii="Nirmala UI" w:hAnsi="Nirmala UI" w:cs="Nirmala UI" w:hint="cs"/>
            <w:sz w:val="20"/>
            <w:szCs w:val="18"/>
          </w:rPr>
          <w:delText>के</w:delText>
        </w:r>
        <w:r w:rsidR="00743FCF" w:rsidRPr="00743FCF" w:rsidDel="00756B8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756B8B">
          <w:rPr>
            <w:rFonts w:ascii="Nirmala UI" w:hAnsi="Nirmala UI" w:cs="Nirmala UI" w:hint="cs"/>
            <w:sz w:val="20"/>
            <w:szCs w:val="18"/>
          </w:rPr>
          <w:delText>लिए</w:delText>
        </w:r>
        <w:r w:rsidR="00743FCF" w:rsidRPr="00743FCF" w:rsidDel="00756B8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756B8B">
          <w:rPr>
            <w:rFonts w:ascii="Nirmala UI" w:hAnsi="Nirmala UI" w:cs="Nirmala UI" w:hint="cs"/>
            <w:sz w:val="20"/>
            <w:szCs w:val="18"/>
          </w:rPr>
          <w:delText>दस्तावेजी</w:delText>
        </w:r>
        <w:r w:rsidR="00743FCF" w:rsidRPr="00743FCF" w:rsidDel="00756B8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43FCF" w:rsidRPr="00743FCF" w:rsidDel="00756B8B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</w:del>
      <w:ins w:id="311" w:author="Renjish Kumar Ratna Kaleelazhicathu (Service Transformation)" w:date="2018-10-09T17:09:00Z">
        <w:r w:rsidR="00756B8B">
          <w:rPr>
            <w:rFonts w:ascii="Nirmala UI" w:hAnsi="Nirmala UI" w:cs="Nirmala UI"/>
            <w:sz w:val="20"/>
            <w:szCs w:val="18"/>
          </w:rPr>
          <w:t xml:space="preserve"> </w:t>
        </w:r>
        <w:r w:rsidR="00756B8B" w:rsidRPr="00756B8B">
          <w:rPr>
            <w:rFonts w:ascii="Nirmala UI" w:hAnsi="Nirmala UI" w:cs="Nirmala UI" w:hint="cs"/>
            <w:sz w:val="20"/>
            <w:szCs w:val="18"/>
          </w:rPr>
          <w:t>करें</w:t>
        </w:r>
      </w:ins>
      <w:r w:rsidR="00743FCF" w:rsidRPr="00743FCF">
        <w:rPr>
          <w:rFonts w:ascii="Nirmala UI" w:hAnsi="Nirmala UI" w:cs="Nirmala UI" w:hint="cs"/>
          <w:sz w:val="20"/>
          <w:szCs w:val="18"/>
        </w:rPr>
        <w:t>।</w:t>
      </w:r>
    </w:p>
    <w:p w14:paraId="2EC4B77C" w14:textId="77777777" w:rsidR="00743FCF" w:rsidRDefault="00743F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BBFCC4A" w14:textId="49485064" w:rsidR="00743FCF" w:rsidRDefault="00743FCF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43FCF">
        <w:rPr>
          <w:rFonts w:ascii="Nirmala UI" w:hAnsi="Nirmala UI" w:cs="Nirmala UI" w:hint="cs"/>
          <w:sz w:val="20"/>
          <w:szCs w:val="18"/>
        </w:rPr>
        <w:t>यह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सुनिश्चित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कि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विभिन्न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उपयोग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662F7A" w:rsidRPr="00662F7A">
        <w:rPr>
          <w:rFonts w:ascii="Nirmala UI" w:hAnsi="Nirmala UI" w:cs="Nirmala UI" w:hint="cs"/>
          <w:sz w:val="20"/>
          <w:szCs w:val="18"/>
        </w:rPr>
        <w:t xml:space="preserve">परिस्थिति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del w:id="312" w:author="Renjish Kumar Ratna Kaleelazhicathu (Service Transformation)" w:date="2018-10-09T17:18:00Z">
        <w:r w:rsidRPr="00743FCF" w:rsidDel="00724C52">
          <w:rPr>
            <w:rFonts w:ascii="Nirmala UI" w:hAnsi="Nirmala UI" w:cs="Nirmala UI" w:hint="cs"/>
            <w:sz w:val="20"/>
            <w:szCs w:val="18"/>
          </w:rPr>
          <w:delText>पहचान</w:delText>
        </w:r>
        <w:r w:rsidRPr="00743FCF" w:rsidDel="00724C5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13" w:author="Renjish Kumar Ratna Kaleelazhicathu (Service Transformation)" w:date="2018-10-09T17:18:00Z">
        <w:r w:rsidR="00724C52" w:rsidRPr="003A1F93">
          <w:rPr>
            <w:rFonts w:ascii="Nirmala UI" w:hAnsi="Nirmala UI" w:cs="Nirmala UI" w:hint="cs"/>
            <w:sz w:val="20"/>
            <w:szCs w:val="18"/>
          </w:rPr>
          <w:t>निर्धारित</w:t>
        </w:r>
        <w:r w:rsidR="00724C52" w:rsidRPr="00743FCF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del w:id="314" w:author="Renjish Kumar Ratna Kaleelazhicathu (Service Transformation)" w:date="2018-10-09T17:19:00Z">
        <w:r w:rsidRPr="00743FCF" w:rsidDel="00C626AD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743FCF" w:rsidDel="00C626AD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743FCF" w:rsidDel="00C626AD">
          <w:rPr>
            <w:rFonts w:ascii="Nirmala UI" w:hAnsi="Nirmala UI" w:cs="Nirmala UI" w:hint="cs"/>
            <w:sz w:val="20"/>
            <w:szCs w:val="18"/>
          </w:rPr>
          <w:delText>लाइसेंस</w:delText>
        </w:r>
        <w:r w:rsidRPr="00743FCF" w:rsidDel="00C626AD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की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और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पहचान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del w:id="315" w:author="Renjish Kumar Ratna Kaleelazhicathu (Service Transformation)" w:date="2018-10-09T17:22:00Z">
        <w:r w:rsidRPr="00743FCF" w:rsidDel="0017673C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743FCF" w:rsidDel="0017673C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743FCF" w:rsidDel="0017673C">
          <w:rPr>
            <w:rFonts w:ascii="Nirmala UI" w:hAnsi="Nirmala UI" w:cs="Nirmala UI" w:hint="cs"/>
            <w:sz w:val="20"/>
            <w:szCs w:val="18"/>
          </w:rPr>
          <w:delText>लिए</w:delText>
        </w:r>
      </w:del>
      <w:ins w:id="316" w:author="Renjish Kumar Ratna Kaleelazhicathu (Service Transformation)" w:date="2018-10-09T17:23:00Z">
        <w:r w:rsidR="0017673C" w:rsidRPr="0017673C">
          <w:rPr>
            <w:rFonts w:hint="cs"/>
          </w:rPr>
          <w:t xml:space="preserve"> </w:t>
        </w:r>
        <w:r w:rsidR="0017673C" w:rsidRPr="0017673C">
          <w:rPr>
            <w:rFonts w:ascii="Nirmala UI" w:hAnsi="Nirmala UI" w:cs="Nirmala UI" w:hint="cs"/>
            <w:sz w:val="20"/>
            <w:szCs w:val="18"/>
          </w:rPr>
          <w:t>की</w:t>
        </w:r>
      </w:ins>
      <w:del w:id="317" w:author="Renjish Kumar Ratna Kaleelazhicathu (Service Transformation)" w:date="2018-10-09T17:22:00Z">
        <w:r w:rsidRPr="00743FCF" w:rsidDel="0017673C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743FCF">
        <w:rPr>
          <w:rFonts w:ascii="Nirmala UI" w:hAnsi="Nirmala UI" w:cs="Nirmala UI" w:hint="cs"/>
          <w:sz w:val="20"/>
          <w:szCs w:val="18"/>
        </w:rPr>
        <w:t>एक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प्रक्रिया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del w:id="318" w:author="Renjish Kumar Ratna Kaleelazhicathu (Service Transformation)" w:date="2018-10-09T17:19:00Z">
        <w:r w:rsidRPr="00743FCF" w:rsidDel="00C626AD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Pr="00743FCF" w:rsidDel="00C626AD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19" w:author="Renjish Kumar Ratna Kaleelazhicathu (Service Transformation)" w:date="2018-10-09T17:19:00Z">
        <w:r w:rsidR="00C626AD" w:rsidRPr="00C626AD">
          <w:rPr>
            <w:rFonts w:ascii="Nirmala UI" w:hAnsi="Nirmala UI" w:cs="Nirmala UI" w:hint="cs"/>
            <w:sz w:val="20"/>
            <w:szCs w:val="18"/>
          </w:rPr>
          <w:t xml:space="preserve">विद्यमान </w:t>
        </w:r>
      </w:ins>
      <w:r w:rsidRPr="00743FCF">
        <w:rPr>
          <w:rFonts w:ascii="Nirmala UI" w:hAnsi="Nirmala UI" w:cs="Nirmala UI" w:hint="cs"/>
          <w:sz w:val="20"/>
          <w:szCs w:val="18"/>
        </w:rPr>
        <w:t>है।</w:t>
      </w:r>
    </w:p>
    <w:p w14:paraId="180D0E3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E7644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2FF64F2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D047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34AF41D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D83D27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2E794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EF3C1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EE0E0A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41807A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8EAF52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CB9E53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685C918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8069C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66926A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C0BE3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F1AA41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15A78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5C991AF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687087" w14:textId="49BA4744" w:rsidR="008B74E3" w:rsidRPr="004F15BA" w:rsidDel="003C60CC" w:rsidRDefault="00841E98" w:rsidP="008A4033">
      <w:pPr>
        <w:jc w:val="both"/>
        <w:rPr>
          <w:del w:id="320" w:author="Renjish Kumar Ratna Kaleelazhicathu (Service Transformation)" w:date="2018-09-29T20:58:00Z"/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ins w:id="321" w:author="Renjish Kumar Ratna Kaleelazhicathu (Service Transformation)" w:date="2018-09-28T13:39:00Z">
        <w:r w:rsidRPr="00841E98">
          <w:rPr>
            <w:rFonts w:hint="cs"/>
          </w:rPr>
          <w:lastRenderedPageBreak/>
          <w:t xml:space="preserve"> </w:t>
        </w:r>
        <w:r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उद्देश्य</w:t>
        </w:r>
        <w:r w:rsidRPr="004F15BA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२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प्राप्त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करने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के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लिए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del w:id="322" w:author="Renjish Kumar Ratna Kaleelazhicathu (Service Transformation)" w:date="2018-09-29T20:58:00Z">
        <w:r w:rsidR="008B74E3" w:rsidRPr="004F15BA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जिम्मेदारी</w:delText>
        </w:r>
        <w:r w:rsidR="008B74E3" w:rsidRPr="004F15BA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323" w:author="Renjish Kumar Ratna Kaleelazhicathu (Service Transformation)" w:date="2018-09-29T20:58:00Z"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 xml:space="preserve">उत्तरदायित्व </w:t>
        </w:r>
      </w:ins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सौंपें</w:t>
      </w:r>
      <w:ins w:id="324" w:author="Renjish Kumar Ratna Kaleelazhicathu (Service Transformation)" w:date="2018-09-29T20:55:00Z">
        <w:r w:rsid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</w:p>
    <w:p w14:paraId="6AB1BE36" w14:textId="77777777" w:rsidR="008B74E3" w:rsidRPr="00547D79" w:rsidRDefault="00AA55C9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. </w:t>
      </w:r>
      <w:r w:rsidRPr="00547D79">
        <w:rPr>
          <w:rFonts w:ascii="Nirmala UI" w:hAnsi="Nirmala UI" w:cs="Nirmala UI" w:hint="cs"/>
          <w:b/>
          <w:sz w:val="20"/>
          <w:szCs w:val="18"/>
        </w:rPr>
        <w:t>१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कार्य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("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")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3FDB0F49" w14:textId="0A341140" w:rsidR="00AA55C9" w:rsidRPr="00547D79" w:rsidRDefault="006564F4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प्राप्त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del w:id="325" w:author="Renjish Kumar Ratna Kaleelazhicathu (Service Transformation)" w:date="2018-10-09T17:58:00Z">
        <w:r w:rsidRPr="00547D79" w:rsidDel="00A50986">
          <w:rPr>
            <w:rFonts w:ascii="Nirmala UI" w:hAnsi="Nirmala UI" w:cs="Nirmala UI" w:hint="cs"/>
            <w:b/>
            <w:sz w:val="20"/>
            <w:szCs w:val="18"/>
          </w:rPr>
          <w:delText>जिम्मेदार</w:delText>
        </w:r>
        <w:r w:rsidRPr="00547D79" w:rsidDel="00A50986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326" w:author="Renjish Kumar Ratna Kaleelazhicathu (Service Transformation)" w:date="2018-10-09T17:58:00Z">
        <w:r w:rsidR="00A50986" w:rsidRPr="00A50986">
          <w:rPr>
            <w:rFonts w:ascii="Nirmala UI" w:hAnsi="Nirmala UI" w:cs="Nirmala UI" w:hint="cs"/>
            <w:b/>
            <w:sz w:val="20"/>
            <w:szCs w:val="18"/>
          </w:rPr>
          <w:t xml:space="preserve">उत्तरदायी </w:t>
        </w:r>
      </w:ins>
      <w:r w:rsidRPr="00547D79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154046" w:rsidRPr="00547D79">
        <w:rPr>
          <w:rFonts w:ascii="Nirmala UI" w:hAnsi="Nirmala UI" w:cs="Nirmala UI" w:hint="cs"/>
          <w:b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>;</w:t>
      </w:r>
    </w:p>
    <w:p w14:paraId="51E62C0D" w14:textId="324F13D5" w:rsidR="008F4A51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ins w:id="327" w:author="Renjish Kumar Ratna Kaleelazhicathu (Service Transformation)" w:date="2018-10-09T18:21:00Z">
        <w:r w:rsidR="00E06B7B" w:rsidRPr="00210D0A">
          <w:rPr>
            <w:rFonts w:ascii="Nirmala UI" w:hAnsi="Nirmala UI" w:cs="Nirmala UI" w:hint="cs"/>
            <w:b/>
            <w:sz w:val="20"/>
            <w:szCs w:val="18"/>
          </w:rPr>
          <w:t>अधिकारी</w:t>
        </w:r>
        <w:r w:rsidR="00E06B7B" w:rsidRPr="00547D79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del w:id="328" w:author="Renjish Kumar Ratna Kaleelazhicathu (Service Transformation)" w:date="2018-10-09T18:09:00Z">
        <w:r w:rsidRPr="00547D79" w:rsidDel="00C57C57">
          <w:rPr>
            <w:rFonts w:ascii="Nirmala UI" w:hAnsi="Nirmala UI" w:cs="Nirmala UI" w:hint="cs"/>
            <w:b/>
            <w:sz w:val="20"/>
            <w:szCs w:val="18"/>
          </w:rPr>
          <w:delText>उचित</w:delText>
        </w:r>
        <w:r w:rsidRPr="00547D79" w:rsidDel="00C57C57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547D79" w:rsidDel="00C57C57">
          <w:rPr>
            <w:rFonts w:ascii="Nirmala UI" w:hAnsi="Nirmala UI" w:cs="Nirmala UI" w:hint="cs"/>
            <w:b/>
            <w:sz w:val="20"/>
            <w:szCs w:val="18"/>
          </w:rPr>
          <w:delText>रूप</w:delText>
        </w:r>
        <w:r w:rsidRPr="00547D79" w:rsidDel="00C57C57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Pr="00547D79" w:rsidDel="00C57C57">
          <w:rPr>
            <w:rFonts w:ascii="Nirmala UI" w:hAnsi="Nirmala UI" w:cs="Nirmala UI" w:hint="cs"/>
            <w:b/>
            <w:sz w:val="20"/>
            <w:szCs w:val="18"/>
          </w:rPr>
          <w:delText>से</w:delText>
        </w:r>
        <w:r w:rsidRPr="00547D79" w:rsidDel="00C57C57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जवाब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देने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व्यावसायिक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उचित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प्रयास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चाहिए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; </w:t>
      </w:r>
      <w:r w:rsidRPr="00547D79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0634C1F9" w14:textId="0A378049" w:rsidR="00BF593B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सार्वजनिक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तरीकों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जिनसे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कोई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ins w:id="329" w:author="Renjish Kumar Ratna Kaleelazhicathu (Service Transformation)" w:date="2018-10-09T18:19:00Z">
        <w:r w:rsidR="00210D0A" w:rsidRPr="00210D0A">
          <w:rPr>
            <w:rFonts w:ascii="Nirmala UI" w:hAnsi="Nirmala UI" w:cs="Nirmala UI" w:hint="cs"/>
            <w:b/>
            <w:sz w:val="20"/>
            <w:szCs w:val="18"/>
          </w:rPr>
          <w:t xml:space="preserve">अधिकारी </w:t>
        </w:r>
      </w:ins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D8613F" w:rsidRPr="00547D79">
        <w:rPr>
          <w:rFonts w:ascii="Nirmala UI" w:hAnsi="Nirmala UI" w:cs="Nirmala UI"/>
          <w:b/>
          <w:sz w:val="20"/>
          <w:szCs w:val="18"/>
        </w:rPr>
        <w:t xml:space="preserve">संपर्क स्थापित </w:t>
      </w:r>
      <w:r w:rsidR="00D8613F" w:rsidRPr="00547D79">
        <w:rPr>
          <w:rFonts w:ascii="Nirmala UI" w:hAnsi="Nirmala UI" w:cs="Nirmala UI" w:hint="cs"/>
          <w:b/>
          <w:sz w:val="20"/>
          <w:szCs w:val="18"/>
        </w:rPr>
        <w:t xml:space="preserve">किया </w:t>
      </w:r>
      <w:r w:rsidR="00E81957" w:rsidRPr="00547D79">
        <w:rPr>
          <w:rFonts w:ascii="Nirmala UI" w:hAnsi="Nirmala UI" w:cs="Nirmala UI" w:hint="cs"/>
          <w:b/>
          <w:sz w:val="20"/>
          <w:szCs w:val="18"/>
        </w:rPr>
        <w:t xml:space="preserve">जा </w:t>
      </w:r>
      <w:r w:rsidRPr="00547D79">
        <w:rPr>
          <w:rFonts w:ascii="Nirmala UI" w:hAnsi="Nirmala UI" w:cs="Nirmala UI" w:hint="cs"/>
          <w:b/>
          <w:sz w:val="20"/>
          <w:szCs w:val="18"/>
        </w:rPr>
        <w:t>सकता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102195E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893EF8F" w14:textId="5C66414B" w:rsidR="006564F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9D1C21" w:rsidRPr="001C6DAD">
        <w:rPr>
          <w:rFonts w:ascii="Nirmala UI" w:hAnsi="Nirmala UI" w:cs="Nirmala UI" w:hint="cs"/>
          <w:sz w:val="20"/>
          <w:szCs w:val="18"/>
        </w:rPr>
        <w:t>संपर्क</w:t>
      </w:r>
      <w:ins w:id="330" w:author="Renjish Kumar Ratna Kaleelazhicathu (Service Transformation)" w:date="2018-10-09T18:22:00Z">
        <w:r w:rsidR="0051685B" w:rsidRPr="0051685B">
          <w:rPr>
            <w:rFonts w:hint="cs"/>
          </w:rPr>
          <w:t xml:space="preserve"> </w:t>
        </w:r>
        <w:r w:rsidR="0051685B" w:rsidRPr="0051685B">
          <w:rPr>
            <w:rFonts w:ascii="Nirmala UI" w:hAnsi="Nirmala UI" w:cs="Nirmala UI" w:hint="cs"/>
            <w:sz w:val="20"/>
            <w:szCs w:val="18"/>
          </w:rPr>
          <w:t>अधिकारी</w:t>
        </w:r>
      </w:ins>
      <w:r w:rsidR="009D1C21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सार्वजनिक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रूप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दिखाई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देने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वाली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पहचान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(</w:t>
      </w:r>
      <w:r w:rsidR="00216E57" w:rsidRPr="001C6DAD">
        <w:rPr>
          <w:rFonts w:ascii="Nirmala UI" w:hAnsi="Nirmala UI" w:cs="Nirmala UI" w:hint="cs"/>
          <w:sz w:val="20"/>
          <w:szCs w:val="18"/>
        </w:rPr>
        <w:t>उदाहरण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लिए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एक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प्रकाशित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संपर्क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ईमेल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पते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माध्यम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या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लिनक्स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फाउंडेशन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ओपन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निर्देशिका</w:t>
      </w:r>
      <w:r w:rsidR="00216E57" w:rsidRPr="001C6DAD">
        <w:rPr>
          <w:rFonts w:ascii="Nirmala UI" w:hAnsi="Nirmala UI" w:cs="Nirmala UI"/>
          <w:sz w:val="20"/>
          <w:szCs w:val="18"/>
        </w:rPr>
        <w:t>) ।</w:t>
      </w:r>
    </w:p>
    <w:p w14:paraId="1E5A1492" w14:textId="230C4A66" w:rsidR="00802F6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आंतरिक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दस्तावेजी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प्रक्रिया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जो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पूछताछ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प्राप्त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करने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ins w:id="331" w:author="Renjish Kumar Ratna Kaleelazhicathu (Service Transformation)" w:date="2018-10-09T18:29:00Z">
        <w:r w:rsidR="0051685B" w:rsidRPr="0051685B">
          <w:rPr>
            <w:rFonts w:ascii="Nirmala UI" w:hAnsi="Nirmala UI" w:cs="Nirmala UI" w:hint="cs"/>
            <w:sz w:val="20"/>
            <w:szCs w:val="18"/>
          </w:rPr>
          <w:t>का</w:t>
        </w:r>
        <w:r w:rsidR="0051685B" w:rsidRPr="0051685B" w:rsidDel="0051685B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332" w:author="Renjish Kumar Ratna Kaleelazhicathu (Service Transformation)" w:date="2018-10-09T18:28:00Z">
        <w:r w:rsidR="00802F64" w:rsidRPr="001C6DAD" w:rsidDel="0051685B">
          <w:rPr>
            <w:rFonts w:ascii="Nirmala UI" w:hAnsi="Nirmala UI" w:cs="Nirmala UI" w:hint="cs"/>
            <w:sz w:val="20"/>
            <w:szCs w:val="18"/>
          </w:rPr>
          <w:delText>की</w:delText>
        </w:r>
        <w:r w:rsidR="00802F64" w:rsidRPr="001C6DAD" w:rsidDel="0051685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02F64" w:rsidRPr="001C6DAD" w:rsidDel="0051685B">
          <w:rPr>
            <w:rFonts w:ascii="Nirmala UI" w:hAnsi="Nirmala UI" w:cs="Nirmala UI" w:hint="cs"/>
            <w:sz w:val="20"/>
            <w:szCs w:val="18"/>
          </w:rPr>
          <w:delText>ज़िम्मेदारी</w:delText>
        </w:r>
        <w:r w:rsidR="00802F64" w:rsidRPr="001C6DAD" w:rsidDel="0051685B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33" w:author="Renjish Kumar Ratna Kaleelazhicathu (Service Transformation)" w:date="2018-10-09T18:28:00Z">
        <w:r w:rsidR="0051685B" w:rsidRPr="0051685B">
          <w:rPr>
            <w:rFonts w:ascii="Nirmala UI" w:hAnsi="Nirmala UI" w:cs="Nirmala UI" w:hint="cs"/>
            <w:sz w:val="20"/>
            <w:szCs w:val="18"/>
          </w:rPr>
          <w:t xml:space="preserve">उत्तरदायित्व </w:t>
        </w:r>
      </w:ins>
      <w:r w:rsidR="00802F64" w:rsidRPr="001C6DAD">
        <w:rPr>
          <w:rFonts w:ascii="Nirmala UI" w:hAnsi="Nirmala UI" w:cs="Nirmala UI" w:hint="cs"/>
          <w:sz w:val="20"/>
          <w:szCs w:val="18"/>
        </w:rPr>
        <w:t>सौंपती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है।</w:t>
      </w:r>
    </w:p>
    <w:p w14:paraId="00D3F3CB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E3C628D" w14:textId="7F495B23" w:rsidR="00814D99" w:rsidRDefault="00620D6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सुनिश्चित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कि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तीसरे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पक्ष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एफओएसएस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अनुपालन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पूछताछ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संबंध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में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="001877BE" w:rsidRPr="001877BE">
        <w:rPr>
          <w:rFonts w:ascii="Nirmala UI" w:hAnsi="Nirmala UI" w:cs="Nirmala UI" w:hint="cs"/>
          <w:sz w:val="20"/>
          <w:szCs w:val="18"/>
        </w:rPr>
        <w:t>संस्था</w:t>
      </w:r>
      <w:r w:rsidR="001877BE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संपर्क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का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उचित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तरीका</w:t>
      </w:r>
      <w:r>
        <w:rPr>
          <w:rFonts w:ascii="Nirmala UI" w:hAnsi="Nirmala UI" w:cs="Nirmala UI"/>
          <w:sz w:val="20"/>
          <w:szCs w:val="18"/>
        </w:rPr>
        <w:t xml:space="preserve"> </w:t>
      </w:r>
      <w:del w:id="334" w:author="Renjish Kumar Ratna Kaleelazhicathu (Service Transformation)" w:date="2018-10-09T18:31:00Z">
        <w:r w:rsidR="00FF38B8" w:rsidRPr="00FF38B8" w:rsidDel="0018321F">
          <w:rPr>
            <w:rFonts w:ascii="Nirmala UI" w:hAnsi="Nirmala UI" w:cs="Nirmala UI" w:hint="cs"/>
            <w:sz w:val="20"/>
            <w:szCs w:val="18"/>
          </w:rPr>
          <w:delText>मौजूद</w:delText>
        </w:r>
      </w:del>
      <w:ins w:id="335" w:author="Renjish Kumar Ratna Kaleelazhicathu (Service Transformation)" w:date="2018-10-09T18:31:00Z">
        <w:r w:rsidR="0018321F" w:rsidRPr="0018321F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18321F" w:rsidRPr="00C626AD">
          <w:rPr>
            <w:rFonts w:ascii="Nirmala UI" w:hAnsi="Nirmala UI" w:cs="Nirmala UI" w:hint="cs"/>
            <w:sz w:val="20"/>
            <w:szCs w:val="18"/>
          </w:rPr>
          <w:t>विद्यमान</w:t>
        </w:r>
      </w:ins>
      <w:del w:id="336" w:author="Renjish Kumar Ratna Kaleelazhicathu (Service Transformation)" w:date="2018-10-09T18:31:00Z">
        <w:r w:rsidRPr="00620D60" w:rsidDel="001832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620D60">
        <w:rPr>
          <w:rFonts w:ascii="Nirmala UI" w:hAnsi="Nirmala UI" w:cs="Nirmala UI" w:hint="cs"/>
          <w:sz w:val="20"/>
          <w:szCs w:val="18"/>
        </w:rPr>
        <w:t>है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और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del w:id="337" w:author="Renjish Kumar Ratna Kaleelazhicathu (Service Transformation)" w:date="2018-10-09T18:31:00Z">
        <w:r w:rsidRPr="00620D60" w:rsidDel="00336F08">
          <w:rPr>
            <w:rFonts w:ascii="Nirmala UI" w:hAnsi="Nirmala UI" w:cs="Nirmala UI" w:hint="cs"/>
            <w:sz w:val="20"/>
            <w:szCs w:val="18"/>
          </w:rPr>
          <w:delText>जिम्मेदारी</w:delText>
        </w:r>
        <w:r w:rsidRPr="00620D60" w:rsidDel="00336F0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38" w:author="Renjish Kumar Ratna Kaleelazhicathu (Service Transformation)" w:date="2018-10-09T18:31:00Z">
        <w:r w:rsidR="00336F08" w:rsidRPr="00336F08">
          <w:rPr>
            <w:rFonts w:ascii="Nirmala UI" w:hAnsi="Nirmala UI" w:cs="Nirmala UI" w:hint="cs"/>
            <w:sz w:val="20"/>
            <w:szCs w:val="18"/>
          </w:rPr>
          <w:t xml:space="preserve">उत्तरदायित्व </w:t>
        </w:r>
      </w:ins>
      <w:r w:rsidRPr="00620D60">
        <w:rPr>
          <w:rFonts w:ascii="Nirmala UI" w:hAnsi="Nirmala UI" w:cs="Nirmala UI" w:hint="cs"/>
          <w:sz w:val="20"/>
          <w:szCs w:val="18"/>
        </w:rPr>
        <w:t>प्रभावी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ढंग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154046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620D60">
        <w:rPr>
          <w:rFonts w:ascii="Nirmala UI" w:hAnsi="Nirmala UI" w:cs="Nirmala UI" w:hint="cs"/>
          <w:sz w:val="20"/>
          <w:szCs w:val="18"/>
        </w:rPr>
        <w:t>की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गई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है।</w:t>
      </w:r>
    </w:p>
    <w:p w14:paraId="4D9D90B7" w14:textId="77777777" w:rsidR="00573CC3" w:rsidRDefault="00573CC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0C5AB73" w14:textId="77777777" w:rsidR="008D5CC2" w:rsidRPr="00E4621D" w:rsidRDefault="007308D3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. </w:t>
      </w: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ओं</w:t>
      </w:r>
      <w:r w:rsidR="00E40B08" w:rsidRPr="00E4621D">
        <w:rPr>
          <w:rFonts w:ascii="Nirmala UI" w:hAnsi="Nirmala UI" w:cs="Nirmala UI"/>
          <w:b/>
          <w:sz w:val="20"/>
          <w:szCs w:val="18"/>
        </w:rPr>
        <w:t>)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 xml:space="preserve"> की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पहचान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2A4F34FE" w14:textId="59E16130" w:rsidR="00E40B08" w:rsidRPr="00E4621D" w:rsidRDefault="008A6DE6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del w:id="339" w:author="Renjish Kumar Ratna Kaleelazhicathu (Service Transformation)" w:date="2018-10-09T18:42:00Z">
        <w:r w:rsidRPr="00E4621D" w:rsidDel="0008114A">
          <w:rPr>
            <w:rFonts w:ascii="Nirmala UI" w:hAnsi="Nirmala UI" w:cs="Nirmala UI" w:hint="cs"/>
            <w:b/>
            <w:sz w:val="20"/>
            <w:szCs w:val="18"/>
          </w:rPr>
          <w:delText>जिम्मेदार</w:delText>
        </w:r>
        <w:r w:rsidRPr="00E4621D" w:rsidDel="0008114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340" w:author="Renjish Kumar Ratna Kaleelazhicathu (Service Transformation)" w:date="2018-10-09T18:43:00Z">
        <w:r w:rsidR="005B72CE" w:rsidRPr="005B72CE">
          <w:rPr>
            <w:rFonts w:ascii="Nirmala UI" w:hAnsi="Nirmala UI" w:cs="Nirmala UI" w:hint="cs"/>
            <w:b/>
            <w:sz w:val="20"/>
            <w:szCs w:val="18"/>
          </w:rPr>
          <w:t xml:space="preserve">उत्तरदायी </w:t>
        </w:r>
      </w:ins>
      <w:r w:rsidRPr="00E4621D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B65421"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="00B65421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संपर्क</w:t>
      </w:r>
      <w:ins w:id="341" w:author="Renjish Kumar Ratna Kaleelazhicathu (Service Transformation)" w:date="2018-10-09T18:43:00Z">
        <w:r w:rsidR="005B72CE" w:rsidRPr="005B72CE">
          <w:rPr>
            <w:rFonts w:hint="cs"/>
          </w:rPr>
          <w:t xml:space="preserve"> </w:t>
        </w:r>
        <w:r w:rsidR="005B72CE" w:rsidRPr="005B72CE">
          <w:rPr>
            <w:rFonts w:ascii="Nirmala UI" w:hAnsi="Nirmala UI" w:cs="Nirmala UI" w:hint="cs"/>
            <w:b/>
            <w:sz w:val="20"/>
            <w:szCs w:val="18"/>
          </w:rPr>
          <w:t>अधिकारी</w:t>
        </w:r>
      </w:ins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व्यक्ति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सकता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BB0C26D" w14:textId="77777777" w:rsidR="009A0E04" w:rsidRPr="00E4621D" w:rsidRDefault="0010702F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गतिविधि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 लिए पर्याप्त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संसाधन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>:</w:t>
      </w:r>
    </w:p>
    <w:p w14:paraId="071F9463" w14:textId="77777777" w:rsidR="0010702F" w:rsidRPr="00E4621D" w:rsidRDefault="00CD5950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निभाने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समय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618C43B3" w14:textId="77777777" w:rsidR="00CD5950" w:rsidRPr="00E4621D" w:rsidRDefault="00D16F0A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वाणिज्यिक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उचित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बजट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D0E0A89" w14:textId="1C73D062" w:rsidR="00D16F0A" w:rsidRPr="00E4621D" w:rsidRDefault="0089373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नीति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प्रक्रियाओं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विकसित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बनाए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रखने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del w:id="342" w:author="Renjish Kumar Ratna Kaleelazhicathu (Service Transformation)" w:date="2018-10-09T19:13:00Z">
        <w:r w:rsidRPr="00E4621D" w:rsidDel="00F550B8">
          <w:rPr>
            <w:rFonts w:ascii="Nirmala UI" w:hAnsi="Nirmala UI" w:cs="Nirmala UI" w:hint="cs"/>
            <w:b/>
            <w:sz w:val="20"/>
            <w:szCs w:val="18"/>
          </w:rPr>
          <w:delText>जिम्मेदारियों</w:delText>
        </w:r>
        <w:r w:rsidRPr="00E4621D" w:rsidDel="00F550B8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343" w:author="Renjish Kumar Ratna Kaleelazhicathu (Service Transformation)" w:date="2018-10-09T19:13:00Z">
        <w:r w:rsidR="00F550B8" w:rsidRPr="00F550B8">
          <w:rPr>
            <w:rFonts w:ascii="Nirmala UI" w:hAnsi="Nirmala UI" w:cs="Nirmala UI" w:hint="cs"/>
            <w:b/>
            <w:sz w:val="20"/>
            <w:szCs w:val="18"/>
          </w:rPr>
          <w:t xml:space="preserve">उत्तरदायित्वों </w:t>
        </w:r>
      </w:ins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</w:t>
      </w:r>
      <w:r w:rsidRPr="00E4621D">
        <w:rPr>
          <w:rFonts w:ascii="Nirmala UI" w:hAnsi="Nirmala UI" w:cs="Nirmala UI"/>
          <w:b/>
          <w:sz w:val="20"/>
          <w:szCs w:val="18"/>
        </w:rPr>
        <w:t>;</w:t>
      </w:r>
    </w:p>
    <w:p w14:paraId="7EB701CF" w14:textId="07358607" w:rsidR="00893739" w:rsidRPr="00E4621D" w:rsidRDefault="009928C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कानूनी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विशेषज्ञता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सुलभ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Pr="00E4621D">
        <w:rPr>
          <w:rFonts w:ascii="Nirmala UI" w:hAnsi="Nirmala UI" w:cs="Nirmala UI" w:hint="cs"/>
          <w:b/>
          <w:sz w:val="20"/>
          <w:szCs w:val="18"/>
        </w:rPr>
        <w:t>उदाहरण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, </w:t>
      </w: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बाहरी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ins w:id="344" w:author="Renjish Kumar Ratna Kaleelazhicathu (Service Transformation)" w:date="2018-10-09T19:17:00Z">
        <w:r w:rsidR="00F550B8" w:rsidRPr="00F550B8">
          <w:rPr>
            <w:rFonts w:ascii="Nirmala UI" w:hAnsi="Nirmala UI" w:cs="Nirmala UI" w:hint="cs"/>
            <w:b/>
            <w:sz w:val="20"/>
            <w:szCs w:val="18"/>
          </w:rPr>
          <w:t>सकता</w:t>
        </w:r>
        <w:r w:rsidR="00F550B8" w:rsidRPr="00F550B8" w:rsidDel="00F550B8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del w:id="345" w:author="Renjish Kumar Ratna Kaleelazhicathu (Service Transformation)" w:date="2018-10-09T19:16:00Z">
        <w:r w:rsidRPr="00E4621D" w:rsidDel="00F550B8">
          <w:rPr>
            <w:rFonts w:ascii="Nirmala UI" w:hAnsi="Nirmala UI" w:cs="Nirmala UI" w:hint="cs"/>
            <w:b/>
            <w:sz w:val="20"/>
            <w:szCs w:val="18"/>
          </w:rPr>
          <w:delText>सकती</w:delText>
        </w:r>
      </w:del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);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4DCD4C72" w14:textId="277A903C" w:rsidR="009928C9" w:rsidRPr="00E4621D" w:rsidRDefault="00D741D6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मुद्दों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समाधान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del w:id="346" w:author="Renjish Kumar Ratna Kaleelazhicathu (Service Transformation)" w:date="2018-10-09T19:17:00Z">
        <w:r w:rsidRPr="00E4621D" w:rsidDel="00F550B8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Pr="00E4621D" w:rsidDel="00F550B8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347" w:author="Renjish Kumar Ratna Kaleelazhicathu (Service Transformation)" w:date="2018-10-09T19:18:00Z">
        <w:r w:rsidR="00F550B8" w:rsidRPr="00F550B8">
          <w:rPr>
            <w:rFonts w:ascii="Nirmala UI" w:hAnsi="Nirmala UI" w:cs="Nirmala UI" w:hint="cs"/>
            <w:b/>
            <w:sz w:val="20"/>
            <w:szCs w:val="18"/>
          </w:rPr>
          <w:t xml:space="preserve">विद्यमान </w:t>
        </w:r>
      </w:ins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7FAA122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45046886" w14:textId="77777777" w:rsidR="00586B89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Pr="00194405">
        <w:rPr>
          <w:rFonts w:ascii="Nirmala UI" w:hAnsi="Nirmala UI" w:cs="Nirmala UI" w:hint="cs"/>
          <w:sz w:val="20"/>
          <w:szCs w:val="18"/>
        </w:rPr>
        <w:t>१</w:t>
      </w:r>
      <w:r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में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व्यक्तियों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, </w:t>
      </w:r>
      <w:r w:rsidR="00586B89" w:rsidRPr="00194405">
        <w:rPr>
          <w:rFonts w:ascii="Nirmala UI" w:hAnsi="Nirmala UI" w:cs="Nirmala UI" w:hint="cs"/>
          <w:sz w:val="20"/>
          <w:szCs w:val="18"/>
        </w:rPr>
        <w:t>समूह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कार्य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नाम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रूप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से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पहचाना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गया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 xml:space="preserve">है। </w:t>
      </w:r>
    </w:p>
    <w:p w14:paraId="552AA7FB" w14:textId="1D6862FB" w:rsidR="003E73E8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(</w:t>
      </w:r>
      <w:r w:rsidR="00B36F08" w:rsidRPr="00194405">
        <w:rPr>
          <w:rFonts w:ascii="Nirmala UI" w:hAnsi="Nirmala UI" w:cs="Nirmala UI" w:hint="cs"/>
          <w:sz w:val="20"/>
          <w:szCs w:val="18"/>
        </w:rPr>
        <w:t>ओं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) </w:t>
      </w:r>
      <w:r w:rsidR="00B36F08" w:rsidRPr="00194405">
        <w:rPr>
          <w:rFonts w:ascii="Nirmala UI" w:hAnsi="Nirmala UI" w:cs="Nirmala UI" w:hint="cs"/>
          <w:sz w:val="20"/>
          <w:szCs w:val="18"/>
        </w:rPr>
        <w:t>के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लिए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उपलब्ध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कानूनी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विशेषज्ञता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पहचान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86947" w:rsidRPr="00194405">
        <w:rPr>
          <w:rFonts w:ascii="Nirmala UI" w:hAnsi="Nirmala UI" w:cs="Nirmala UI" w:hint="cs"/>
          <w:sz w:val="20"/>
          <w:szCs w:val="18"/>
        </w:rPr>
        <w:t xml:space="preserve">करना </w:t>
      </w:r>
      <w:r w:rsidR="00B36F08" w:rsidRPr="00194405">
        <w:rPr>
          <w:rFonts w:ascii="Nirmala UI" w:hAnsi="Nirmala UI" w:cs="Nirmala UI" w:hint="cs"/>
          <w:sz w:val="20"/>
          <w:szCs w:val="18"/>
        </w:rPr>
        <w:t>जो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या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बाहरी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हो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del w:id="348" w:author="Renjish Kumar Ratna Kaleelazhicathu (Service Transformation)" w:date="2018-10-09T19:19:00Z">
        <w:r w:rsidR="00B36F08" w:rsidRPr="00194405" w:rsidDel="008C1701">
          <w:rPr>
            <w:rFonts w:ascii="Nirmala UI" w:hAnsi="Nirmala UI" w:cs="Nirmala UI" w:hint="cs"/>
            <w:sz w:val="20"/>
            <w:szCs w:val="18"/>
          </w:rPr>
          <w:delText>सकती</w:delText>
        </w:r>
        <w:r w:rsidR="00B36F08" w:rsidRPr="00194405" w:rsidDel="008C170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49" w:author="Renjish Kumar Ratna Kaleelazhicathu (Service Transformation)" w:date="2018-10-09T19:19:00Z">
        <w:r w:rsidR="008C1701" w:rsidRPr="008C1701">
          <w:rPr>
            <w:rFonts w:ascii="Nirmala UI" w:hAnsi="Nirmala UI" w:cs="Nirmala UI" w:hint="cs"/>
            <w:sz w:val="20"/>
            <w:szCs w:val="18"/>
          </w:rPr>
          <w:t>सकता</w:t>
        </w:r>
        <w:r w:rsidR="008C1701" w:rsidRPr="008C170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B36F08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607B3713" w14:textId="28A8B7EE" w:rsidR="00B86947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 ३ एक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प्रक्रिया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जो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के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लिए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del w:id="350" w:author="Renjish Kumar Ratna Kaleelazhicathu (Service Transformation)" w:date="2018-10-09T19:19:00Z">
        <w:r w:rsidR="00F302CE" w:rsidRPr="00194405" w:rsidDel="00461F9B">
          <w:rPr>
            <w:rFonts w:ascii="Nirmala UI" w:hAnsi="Nirmala UI" w:cs="Nirmala UI" w:hint="cs"/>
            <w:sz w:val="20"/>
            <w:szCs w:val="18"/>
          </w:rPr>
          <w:delText>जिम्मेदारियों</w:delText>
        </w:r>
      </w:del>
      <w:ins w:id="351" w:author="Renjish Kumar Ratna Kaleelazhicathu (Service Transformation)" w:date="2018-10-09T19:19:00Z">
        <w:r w:rsidR="00461F9B">
          <w:rPr>
            <w:rFonts w:ascii="Nirmala UI" w:hAnsi="Nirmala UI" w:cs="Nirmala UI"/>
            <w:sz w:val="20"/>
            <w:szCs w:val="18"/>
          </w:rPr>
          <w:t xml:space="preserve"> </w:t>
        </w:r>
        <w:r w:rsidR="00461F9B" w:rsidRPr="00461F9B">
          <w:rPr>
            <w:rFonts w:ascii="Nirmala UI" w:hAnsi="Nirmala UI" w:cs="Nirmala UI" w:hint="cs"/>
            <w:sz w:val="20"/>
            <w:szCs w:val="18"/>
          </w:rPr>
          <w:t>उत्तरदायित्वों</w:t>
        </w:r>
      </w:ins>
      <w:del w:id="352" w:author="Renjish Kumar Ratna Kaleelazhicathu (Service Transformation)" w:date="2018-10-09T19:19:00Z">
        <w:r w:rsidR="00F302CE" w:rsidRPr="00194405" w:rsidDel="00461F9B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F302CE" w:rsidRPr="00194405">
        <w:rPr>
          <w:rFonts w:ascii="Nirmala UI" w:hAnsi="Nirmala UI" w:cs="Nirmala UI" w:hint="cs"/>
          <w:sz w:val="20"/>
          <w:szCs w:val="18"/>
        </w:rPr>
        <w:t>को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निर्दिष्ट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करती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71FCCD82" w14:textId="77777777" w:rsidR="00F302CE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A85FB8">
        <w:rPr>
          <w:rFonts w:ascii="Nirmala UI" w:hAnsi="Nirmala UI" w:cs="Nirmala UI"/>
          <w:sz w:val="20"/>
          <w:szCs w:val="18"/>
          <w:rPrChange w:id="353" w:author="Renjish Kumar Ratna Kaleelazhicathu (Service Transformation)" w:date="2018-10-09T19:21:00Z">
            <w:rPr>
              <w:rFonts w:ascii="Nirmala UI" w:eastAsia="Times New Roman" w:hAnsi="Nirmala UI" w:cs="Nirmala UI"/>
              <w:color w:val="000000"/>
              <w:sz w:val="24"/>
              <w:szCs w:val="24"/>
              <w:lang w:eastAsia="en-IN"/>
            </w:rPr>
          </w:rPrChange>
        </w:rPr>
        <w:t>४</w:t>
      </w:r>
      <w:r w:rsidRPr="00194405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गैर</w:t>
      </w:r>
      <w:r w:rsidR="00FE59B8" w:rsidRPr="00194405">
        <w:rPr>
          <w:rFonts w:ascii="Nirmala UI" w:hAnsi="Nirmala UI" w:cs="Nirmala UI"/>
          <w:sz w:val="20"/>
          <w:szCs w:val="18"/>
        </w:rPr>
        <w:t>-</w:t>
      </w:r>
      <w:r w:rsidR="00FE59B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मामलों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समीक्षा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और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उपचार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को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संभालने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लिए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एक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प्रक्रिया।</w:t>
      </w:r>
    </w:p>
    <w:p w14:paraId="0A64ECDD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CDF9ED8" w14:textId="15A10489" w:rsidR="008D5CC2" w:rsidRDefault="00005CDC" w:rsidP="008A4033">
      <w:pPr>
        <w:jc w:val="both"/>
        <w:rPr>
          <w:ins w:id="354" w:author="Renjish Kumar Ratna Kaleelazhicathu (Service Transformation)" w:date="2018-10-17T14:09:00Z"/>
          <w:rFonts w:ascii="Nirmala UI" w:hAnsi="Nirmala UI" w:cs="Nirmala UI"/>
          <w:sz w:val="20"/>
          <w:szCs w:val="18"/>
        </w:rPr>
      </w:pPr>
      <w:ins w:id="355" w:author="Renjish Kumar Ratna Kaleelazhicathu (Service Transformation)" w:date="2018-10-09T19:21:00Z">
        <w:r w:rsidRPr="00005CDC">
          <w:rPr>
            <w:rFonts w:ascii="Nirmala UI" w:hAnsi="Nirmala UI" w:cs="Nirmala UI" w:hint="cs"/>
            <w:sz w:val="20"/>
            <w:szCs w:val="18"/>
          </w:rPr>
          <w:t>यह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  <w:r w:rsidRPr="00005CDC">
          <w:rPr>
            <w:rFonts w:ascii="Nirmala UI" w:hAnsi="Nirmala UI" w:cs="Nirmala UI" w:hint="cs"/>
            <w:sz w:val="20"/>
            <w:szCs w:val="18"/>
          </w:rPr>
          <w:t>सुनिश्चित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  <w:r w:rsidRPr="00005CDC">
          <w:rPr>
            <w:rFonts w:ascii="Nirmala UI" w:hAnsi="Nirmala UI" w:cs="Nirmala UI" w:hint="cs"/>
            <w:sz w:val="20"/>
            <w:szCs w:val="18"/>
          </w:rPr>
          <w:t>करने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  <w:r w:rsidRPr="00005CDC">
          <w:rPr>
            <w:rFonts w:ascii="Nirmala UI" w:hAnsi="Nirmala UI" w:cs="Nirmala UI" w:hint="cs"/>
            <w:sz w:val="20"/>
            <w:szCs w:val="18"/>
          </w:rPr>
          <w:t>के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  <w:r w:rsidRPr="00005CDC">
          <w:rPr>
            <w:rFonts w:ascii="Nirmala UI" w:hAnsi="Nirmala UI" w:cs="Nirmala UI" w:hint="cs"/>
            <w:sz w:val="20"/>
            <w:szCs w:val="18"/>
          </w:rPr>
          <w:t>लिए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  <w:r w:rsidRPr="00005CDC">
          <w:rPr>
            <w:rFonts w:ascii="Nirmala UI" w:hAnsi="Nirmala UI" w:cs="Nirmala UI" w:hint="cs"/>
            <w:sz w:val="20"/>
            <w:szCs w:val="18"/>
          </w:rPr>
          <w:t>कि</w:t>
        </w:r>
        <w:r w:rsidRPr="00005CDC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8D5CC2" w:rsidRPr="008D5CC2">
        <w:rPr>
          <w:rFonts w:ascii="Nirmala UI" w:hAnsi="Nirmala UI" w:cs="Nirmala UI" w:hint="cs"/>
          <w:sz w:val="20"/>
          <w:szCs w:val="18"/>
        </w:rPr>
        <w:t>आंतरिक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एफओएसएस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del w:id="356" w:author="Renjish Kumar Ratna Kaleelazhicathu (Service Transformation)" w:date="2018-10-09T19:21:00Z"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जिम्मेदारियों</w:delText>
        </w:r>
        <w:r w:rsidR="008D5CC2" w:rsidRPr="008D5CC2" w:rsidDel="00005CDC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357" w:author="Renjish Kumar Ratna Kaleelazhicathu (Service Transformation)" w:date="2018-10-09T19:22:00Z">
        <w:r w:rsidRPr="00461F9B">
          <w:rPr>
            <w:rFonts w:ascii="Nirmala UI" w:hAnsi="Nirmala UI" w:cs="Nirmala UI" w:hint="cs"/>
            <w:sz w:val="20"/>
            <w:szCs w:val="18"/>
          </w:rPr>
          <w:t>उत्तरदायित्वों</w:t>
        </w:r>
        <w:r w:rsidRPr="008D5CC2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8D5CC2" w:rsidRPr="008D5CC2">
        <w:rPr>
          <w:rFonts w:ascii="Nirmala UI" w:hAnsi="Nirmala UI" w:cs="Nirmala UI" w:hint="cs"/>
          <w:sz w:val="20"/>
          <w:szCs w:val="18"/>
        </w:rPr>
        <w:t>को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प्रभावी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ढंग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से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सौंपा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गया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है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del w:id="358" w:author="Renjish Kumar Ratna Kaleelazhicathu (Service Transformation)" w:date="2018-10-09T19:22:00Z"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यह</w:delText>
        </w:r>
        <w:r w:rsidR="008D5CC2" w:rsidRPr="008D5CC2" w:rsidDel="00005CDC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सुनिश्चित</w:delText>
        </w:r>
        <w:r w:rsidR="008D5CC2" w:rsidRPr="008D5CC2" w:rsidDel="00005CDC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="008D5CC2" w:rsidRPr="008D5CC2" w:rsidDel="00005CDC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के</w:delText>
        </w:r>
        <w:r w:rsidR="008D5CC2" w:rsidRPr="008D5CC2" w:rsidDel="00005CDC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8D5CC2" w:rsidRPr="008D5CC2" w:rsidDel="00005CDC">
          <w:rPr>
            <w:rFonts w:ascii="Nirmala UI" w:hAnsi="Nirmala UI" w:cs="Nirmala UI" w:hint="cs"/>
            <w:sz w:val="20"/>
            <w:szCs w:val="18"/>
          </w:rPr>
          <w:delText>लिए</w:delText>
        </w:r>
      </w:del>
      <w:r w:rsidR="008D5CC2" w:rsidRPr="008D5CC2">
        <w:rPr>
          <w:rFonts w:ascii="Nirmala UI" w:hAnsi="Nirmala UI" w:cs="Nirmala UI" w:hint="cs"/>
          <w:sz w:val="20"/>
          <w:szCs w:val="18"/>
        </w:rPr>
        <w:t>।</w:t>
      </w:r>
      <w:r w:rsidR="008D5CC2">
        <w:rPr>
          <w:rFonts w:ascii="Nirmala UI" w:hAnsi="Nirmala UI" w:cs="Nirmala UI"/>
          <w:sz w:val="20"/>
          <w:szCs w:val="18"/>
        </w:rPr>
        <w:t xml:space="preserve"> </w:t>
      </w:r>
    </w:p>
    <w:p w14:paraId="5D37B0F8" w14:textId="77777777" w:rsidR="00C36E4A" w:rsidRDefault="00C36E4A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8FBC6A4" w14:textId="06432BD4" w:rsidR="00900895" w:rsidRPr="00A037A5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ins w:id="359" w:author="Renjish Kumar Ratna Kaleelazhicathu (Service Transformation)" w:date="2018-09-28T13:39:00Z">
        <w:r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lastRenderedPageBreak/>
          <w:t>उद्देश्य</w:t>
        </w:r>
        <w:r w:rsidRPr="004F15BA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३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del w:id="360" w:author="Renjish Kumar Ratna Kaleelazhicathu (Service Transformation)" w:date="2018-09-29T20:57:00Z">
        <w:r w:rsidR="00506D64" w:rsidRPr="00A037A5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फोस्स</w:delText>
        </w:r>
        <w:r w:rsidR="00506D64" w:rsidRPr="00A037A5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361" w:author="Renjish Kumar Ratna Kaleelazhicathu (Service Transformation)" w:date="2018-09-29T20:57:00Z"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एफओएसएस</w:t>
        </w:r>
        <w:r w:rsidR="003C60CC" w:rsidRP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की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समीक्षा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स्वीकृति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दें</w:t>
      </w:r>
      <w:ins w:id="362" w:author="Renjish Kumar Ratna Kaleelazhicathu (Service Transformation)" w:date="2018-09-29T20:56:00Z">
        <w:r w:rsid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</w:p>
    <w:p w14:paraId="2E005008" w14:textId="5264D12F" w:rsidR="00506D64" w:rsidRPr="005E2604" w:rsidRDefault="00250802" w:rsidP="008A4033">
      <w:pPr>
        <w:jc w:val="both"/>
        <w:rPr>
          <w:rFonts w:ascii="Nirmala UI" w:hAnsi="Nirmala UI" w:cs="Nirmala UI"/>
          <w:b/>
          <w:sz w:val="20"/>
          <w:szCs w:val="18"/>
          <w:rPrChange w:id="363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</w:pPr>
      <w:bookmarkStart w:id="364" w:name="_GoBack"/>
      <w:r w:rsidRPr="005E2604">
        <w:rPr>
          <w:rFonts w:ascii="Nirmala UI" w:hAnsi="Nirmala UI" w:cs="Nirmala UI" w:hint="cs"/>
          <w:b/>
          <w:sz w:val="20"/>
          <w:szCs w:val="18"/>
          <w:rPrChange w:id="365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३</w:t>
      </w:r>
      <w:r w:rsidRPr="005E2604">
        <w:rPr>
          <w:rFonts w:ascii="Nirmala UI" w:hAnsi="Nirmala UI" w:cs="Nirmala UI"/>
          <w:b/>
          <w:sz w:val="20"/>
          <w:szCs w:val="18"/>
          <w:rPrChange w:id="366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. </w:t>
      </w:r>
      <w:r w:rsidRPr="005E2604">
        <w:rPr>
          <w:rFonts w:ascii="Nirmala UI" w:hAnsi="Nirmala UI" w:cs="Nirmala UI" w:hint="cs"/>
          <w:b/>
          <w:sz w:val="20"/>
          <w:szCs w:val="18"/>
          <w:rPrChange w:id="367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१</w:t>
      </w:r>
      <w:r w:rsidRPr="005E2604">
        <w:rPr>
          <w:rFonts w:ascii="Nirmala UI" w:hAnsi="Nirmala UI" w:cs="Nirmala UI"/>
          <w:b/>
          <w:sz w:val="20"/>
          <w:szCs w:val="18"/>
          <w:rPrChange w:id="368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del w:id="369" w:author="Renjish Kumar Ratna Kaleelazhicathu (Service Transformation)" w:date="2018-10-12T15:44:00Z"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370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सामग्री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371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372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का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373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r w:rsidR="00506D64" w:rsidRPr="005E2604">
        <w:rPr>
          <w:rFonts w:ascii="Nirmala UI" w:hAnsi="Nirmala UI" w:cs="Nirmala UI" w:hint="cs"/>
          <w:b/>
          <w:sz w:val="20"/>
          <w:szCs w:val="18"/>
          <w:rPrChange w:id="374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एफओएसएस</w:t>
      </w:r>
      <w:r w:rsidR="00506D64" w:rsidRPr="005E2604">
        <w:rPr>
          <w:rFonts w:ascii="Nirmala UI" w:hAnsi="Nirmala UI" w:cs="Nirmala UI"/>
          <w:b/>
          <w:sz w:val="20"/>
          <w:szCs w:val="18"/>
          <w:rPrChange w:id="375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76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घटक</w:t>
      </w:r>
      <w:r w:rsidR="00506D64" w:rsidRPr="005E2604">
        <w:rPr>
          <w:rFonts w:ascii="Nirmala UI" w:hAnsi="Nirmala UI" w:cs="Nirmala UI"/>
          <w:b/>
          <w:sz w:val="20"/>
          <w:szCs w:val="18"/>
          <w:rPrChange w:id="377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ins w:id="378" w:author="Renjish Kumar Ratna Kaleelazhicathu (Service Transformation)" w:date="2018-10-12T15:43:00Z">
        <w:r w:rsidR="006D2831" w:rsidRPr="005E2604">
          <w:rPr>
            <w:rFonts w:ascii="Nirmala UI" w:hAnsi="Nirmala UI" w:cs="Nirmala UI" w:hint="cs"/>
            <w:b/>
            <w:sz w:val="20"/>
            <w:szCs w:val="18"/>
            <w:rPrChange w:id="379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सामग्री</w:t>
        </w:r>
        <w:r w:rsidR="006D2831" w:rsidRPr="005E2604">
          <w:rPr>
            <w:rFonts w:ascii="Nirmala UI" w:hAnsi="Nirmala UI" w:cs="Nirmala UI"/>
            <w:b/>
            <w:sz w:val="20"/>
            <w:szCs w:val="18"/>
            <w:rPrChange w:id="380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</w:ins>
      <w:ins w:id="381" w:author="Renjish Kumar Ratna Kaleelazhicathu (Service Transformation)" w:date="2018-10-12T15:44:00Z">
        <w:r w:rsidR="007B50FF" w:rsidRPr="005E2604">
          <w:rPr>
            <w:rFonts w:ascii="Nirmala UI" w:hAnsi="Nirmala UI" w:cs="Nirmala UI" w:hint="cs"/>
            <w:b/>
            <w:sz w:val="20"/>
            <w:szCs w:val="18"/>
            <w:rPrChange w:id="382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की</w:t>
        </w:r>
        <w:r w:rsidR="007B50FF" w:rsidRPr="005E2604">
          <w:rPr>
            <w:rFonts w:ascii="Nirmala UI" w:hAnsi="Nirmala UI" w:cs="Nirmala UI"/>
            <w:b/>
            <w:sz w:val="20"/>
            <w:szCs w:val="18"/>
            <w:rPrChange w:id="383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  <w:r w:rsidR="007B50FF" w:rsidRPr="005E2604">
          <w:rPr>
            <w:rFonts w:ascii="Nirmala UI" w:hAnsi="Nirmala UI" w:cs="Nirmala UI" w:hint="cs"/>
            <w:b/>
            <w:sz w:val="20"/>
            <w:szCs w:val="18"/>
            <w:rPrChange w:id="384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 xml:space="preserve">सूची </w:t>
        </w:r>
      </w:ins>
      <w:del w:id="385" w:author="Renjish Kumar Ratna Kaleelazhicathu (Service Transformation)" w:date="2018-10-12T15:44:00Z"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386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बिल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387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r w:rsidR="00506D64" w:rsidRPr="005E2604">
        <w:rPr>
          <w:rFonts w:ascii="Nirmala UI" w:hAnsi="Nirmala UI" w:cs="Nirmala UI" w:hint="cs"/>
          <w:b/>
          <w:sz w:val="20"/>
          <w:szCs w:val="18"/>
          <w:rPrChange w:id="388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बनाने</w:t>
      </w:r>
      <w:r w:rsidR="00506D64" w:rsidRPr="005E2604">
        <w:rPr>
          <w:rFonts w:ascii="Nirmala UI" w:hAnsi="Nirmala UI" w:cs="Nirmala UI"/>
          <w:b/>
          <w:sz w:val="20"/>
          <w:szCs w:val="18"/>
          <w:rPrChange w:id="389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90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और</w:t>
      </w:r>
      <w:r w:rsidR="00506D64" w:rsidRPr="005E2604">
        <w:rPr>
          <w:rFonts w:ascii="Nirmala UI" w:hAnsi="Nirmala UI" w:cs="Nirmala UI"/>
          <w:b/>
          <w:sz w:val="20"/>
          <w:szCs w:val="18"/>
          <w:rPrChange w:id="391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92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प्रबंधित</w:t>
      </w:r>
      <w:r w:rsidR="00506D64" w:rsidRPr="005E2604">
        <w:rPr>
          <w:rFonts w:ascii="Nirmala UI" w:hAnsi="Nirmala UI" w:cs="Nirmala UI"/>
          <w:b/>
          <w:sz w:val="20"/>
          <w:szCs w:val="18"/>
          <w:rPrChange w:id="393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94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करने</w:t>
      </w:r>
      <w:r w:rsidR="00506D64" w:rsidRPr="005E2604">
        <w:rPr>
          <w:rFonts w:ascii="Nirmala UI" w:hAnsi="Nirmala UI" w:cs="Nirmala UI"/>
          <w:b/>
          <w:sz w:val="20"/>
          <w:szCs w:val="18"/>
          <w:rPrChange w:id="395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96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के</w:t>
      </w:r>
      <w:r w:rsidR="00506D64" w:rsidRPr="005E2604">
        <w:rPr>
          <w:rFonts w:ascii="Nirmala UI" w:hAnsi="Nirmala UI" w:cs="Nirmala UI"/>
          <w:b/>
          <w:sz w:val="20"/>
          <w:szCs w:val="18"/>
          <w:rPrChange w:id="397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398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लिए</w:t>
      </w:r>
      <w:r w:rsidR="00506D64" w:rsidRPr="005E2604">
        <w:rPr>
          <w:rFonts w:ascii="Nirmala UI" w:hAnsi="Nirmala UI" w:cs="Nirmala UI"/>
          <w:b/>
          <w:sz w:val="20"/>
          <w:szCs w:val="18"/>
          <w:rPrChange w:id="399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00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एक</w:t>
      </w:r>
      <w:r w:rsidR="00506D64" w:rsidRPr="005E2604">
        <w:rPr>
          <w:rFonts w:ascii="Nirmala UI" w:hAnsi="Nirmala UI" w:cs="Nirmala UI"/>
          <w:b/>
          <w:sz w:val="20"/>
          <w:szCs w:val="18"/>
          <w:rPrChange w:id="401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02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प्रक्रिया</w:t>
      </w:r>
      <w:r w:rsidR="00506D64" w:rsidRPr="005E2604">
        <w:rPr>
          <w:rFonts w:ascii="Nirmala UI" w:hAnsi="Nirmala UI" w:cs="Nirmala UI"/>
          <w:b/>
          <w:sz w:val="20"/>
          <w:szCs w:val="18"/>
          <w:rPrChange w:id="403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del w:id="404" w:author="Renjish Kumar Ratna Kaleelazhicathu (Service Transformation)" w:date="2018-10-12T15:44:00Z"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405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मौजूद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406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ins w:id="407" w:author="Renjish Kumar Ratna Kaleelazhicathu (Service Transformation)" w:date="2018-10-12T15:44:00Z">
        <w:r w:rsidR="007B50FF" w:rsidRPr="005E2604">
          <w:rPr>
            <w:rFonts w:ascii="Nirmala UI" w:hAnsi="Nirmala UI" w:cs="Nirmala UI" w:hint="cs"/>
            <w:b/>
            <w:sz w:val="20"/>
            <w:szCs w:val="18"/>
            <w:rPrChange w:id="408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 xml:space="preserve">विद्यमान </w:t>
        </w:r>
      </w:ins>
      <w:r w:rsidR="00506D64" w:rsidRPr="005E2604">
        <w:rPr>
          <w:rFonts w:ascii="Nirmala UI" w:hAnsi="Nirmala UI" w:cs="Nirmala UI" w:hint="cs"/>
          <w:b/>
          <w:sz w:val="20"/>
          <w:szCs w:val="18"/>
          <w:rPrChange w:id="409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है</w:t>
      </w:r>
      <w:r w:rsidR="00506D64" w:rsidRPr="005E2604">
        <w:rPr>
          <w:rFonts w:ascii="Nirmala UI" w:hAnsi="Nirmala UI" w:cs="Nirmala UI"/>
          <w:b/>
          <w:sz w:val="20"/>
          <w:szCs w:val="18"/>
          <w:rPrChange w:id="410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11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जिसमें</w:t>
      </w:r>
      <w:r w:rsidR="00506D64" w:rsidRPr="005E2604">
        <w:rPr>
          <w:rFonts w:ascii="Nirmala UI" w:hAnsi="Nirmala UI" w:cs="Nirmala UI"/>
          <w:b/>
          <w:sz w:val="20"/>
          <w:szCs w:val="18"/>
          <w:rPrChange w:id="412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13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प्रत्येक</w:t>
      </w:r>
      <w:r w:rsidR="00506D64" w:rsidRPr="005E2604">
        <w:rPr>
          <w:rFonts w:ascii="Nirmala UI" w:hAnsi="Nirmala UI" w:cs="Nirmala UI"/>
          <w:b/>
          <w:sz w:val="20"/>
          <w:szCs w:val="18"/>
          <w:rPrChange w:id="414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15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घटक</w:t>
      </w:r>
      <w:r w:rsidR="00506D64" w:rsidRPr="005E2604">
        <w:rPr>
          <w:rFonts w:ascii="Nirmala UI" w:hAnsi="Nirmala UI" w:cs="Nirmala UI"/>
          <w:b/>
          <w:sz w:val="20"/>
          <w:szCs w:val="18"/>
          <w:rPrChange w:id="416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(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17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और</w:t>
      </w:r>
      <w:r w:rsidR="00506D64" w:rsidRPr="005E2604">
        <w:rPr>
          <w:rFonts w:ascii="Nirmala UI" w:hAnsi="Nirmala UI" w:cs="Nirmala UI"/>
          <w:b/>
          <w:sz w:val="20"/>
          <w:szCs w:val="18"/>
          <w:rPrChange w:id="418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r w:rsidR="00506D64" w:rsidRPr="005E2604">
        <w:rPr>
          <w:rFonts w:ascii="Nirmala UI" w:hAnsi="Nirmala UI" w:cs="Nirmala UI" w:hint="cs"/>
          <w:b/>
          <w:sz w:val="20"/>
          <w:szCs w:val="18"/>
          <w:rPrChange w:id="419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इसके</w:t>
      </w:r>
      <w:r w:rsidR="00506D64" w:rsidRPr="005E2604">
        <w:rPr>
          <w:rFonts w:ascii="Nirmala UI" w:hAnsi="Nirmala UI" w:cs="Nirmala UI"/>
          <w:b/>
          <w:sz w:val="20"/>
          <w:szCs w:val="18"/>
          <w:rPrChange w:id="420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del w:id="421" w:author="Renjish Kumar Ratna Kaleelazhicathu (Service Transformation)" w:date="2018-10-12T15:45:00Z"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422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पहचान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423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424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किए</w:delText>
        </w:r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425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7B50FF">
          <w:rPr>
            <w:rFonts w:ascii="Nirmala UI" w:hAnsi="Nirmala UI" w:cs="Nirmala UI" w:hint="cs"/>
            <w:b/>
            <w:sz w:val="20"/>
            <w:szCs w:val="18"/>
            <w:rPrChange w:id="426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गए</w:delText>
        </w:r>
      </w:del>
      <w:ins w:id="427" w:author="Renjish Kumar Ratna Kaleelazhicathu (Service Transformation)" w:date="2018-10-12T15:45:00Z">
        <w:r w:rsidR="007B50FF" w:rsidRPr="005E2604">
          <w:rPr>
            <w:rFonts w:ascii="Nirmala UI" w:hAnsi="Nirmala UI" w:cs="Nirmala UI"/>
            <w:b/>
            <w:sz w:val="20"/>
            <w:szCs w:val="18"/>
            <w:rPrChange w:id="428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  <w:r w:rsidR="007B50FF" w:rsidRPr="005E2604">
          <w:rPr>
            <w:rFonts w:ascii="Nirmala UI" w:hAnsi="Nirmala UI" w:cs="Nirmala UI" w:hint="cs"/>
            <w:b/>
            <w:sz w:val="20"/>
            <w:szCs w:val="18"/>
            <w:rPrChange w:id="429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निर्धारित</w:t>
        </w:r>
      </w:ins>
      <w:del w:id="430" w:author="Renjish Kumar Ratna Kaleelazhicathu (Service Transformation)" w:date="2018-10-12T15:45:00Z">
        <w:r w:rsidR="00506D64" w:rsidRPr="005E2604" w:rsidDel="007B50FF">
          <w:rPr>
            <w:rFonts w:ascii="Nirmala UI" w:hAnsi="Nirmala UI" w:cs="Nirmala UI"/>
            <w:b/>
            <w:sz w:val="20"/>
            <w:szCs w:val="18"/>
            <w:rPrChange w:id="431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r w:rsidR="00506D64" w:rsidRPr="005E2604">
        <w:rPr>
          <w:rFonts w:ascii="Nirmala UI" w:hAnsi="Nirmala UI" w:cs="Nirmala UI" w:hint="cs"/>
          <w:b/>
          <w:sz w:val="20"/>
          <w:szCs w:val="18"/>
          <w:rPrChange w:id="432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लाइसेंस</w:t>
      </w:r>
      <w:r w:rsidR="00506D64" w:rsidRPr="005E2604">
        <w:rPr>
          <w:rFonts w:ascii="Nirmala UI" w:hAnsi="Nirmala UI" w:cs="Nirmala UI"/>
          <w:b/>
          <w:sz w:val="20"/>
          <w:szCs w:val="18"/>
          <w:rPrChange w:id="433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) </w:t>
      </w:r>
      <w:del w:id="434" w:author="Renjish Kumar Ratna Kaleelazhicathu (Service Transformation)" w:date="2018-10-12T17:27:00Z">
        <w:r w:rsidR="00506D64" w:rsidRPr="005E2604" w:rsidDel="00591470">
          <w:rPr>
            <w:rFonts w:ascii="Nirmala UI" w:hAnsi="Nirmala UI" w:cs="Nirmala UI" w:hint="cs"/>
            <w:b/>
            <w:sz w:val="20"/>
            <w:szCs w:val="18"/>
            <w:rPrChange w:id="435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शामिल</w:delText>
        </w:r>
        <w:r w:rsidR="00506D64" w:rsidRPr="005E2604" w:rsidDel="00591470">
          <w:rPr>
            <w:rFonts w:ascii="Nirmala UI" w:hAnsi="Nirmala UI" w:cs="Nirmala UI"/>
            <w:b/>
            <w:sz w:val="20"/>
            <w:szCs w:val="18"/>
            <w:rPrChange w:id="436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ins w:id="437" w:author="Renjish Kumar Ratna Kaleelazhicathu (Service Transformation)" w:date="2018-10-12T17:27:00Z">
        <w:r w:rsidR="00FC44D7" w:rsidRPr="005E2604">
          <w:rPr>
            <w:rFonts w:ascii="Nirmala UI" w:hAnsi="Nirmala UI" w:cs="Nirmala UI" w:hint="cs"/>
            <w:b/>
            <w:sz w:val="20"/>
            <w:szCs w:val="18"/>
            <w:rPrChange w:id="438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समाविष्ट</w:t>
        </w:r>
        <w:r w:rsidR="00FC44D7" w:rsidRPr="005E2604">
          <w:rPr>
            <w:rFonts w:ascii="Nirmala UI" w:hAnsi="Nirmala UI" w:cs="Nirmala UI"/>
            <w:b/>
            <w:sz w:val="20"/>
            <w:szCs w:val="18"/>
            <w:rPrChange w:id="439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</w:ins>
      <w:r w:rsidR="00506D64" w:rsidRPr="005E2604">
        <w:rPr>
          <w:rFonts w:ascii="Nirmala UI" w:hAnsi="Nirmala UI" w:cs="Nirmala UI" w:hint="cs"/>
          <w:b/>
          <w:sz w:val="20"/>
          <w:szCs w:val="18"/>
          <w:rPrChange w:id="440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हैं</w:t>
      </w:r>
      <w:del w:id="441" w:author="Renjish Kumar Ratna Kaleelazhicathu (Service Transformation)" w:date="2018-10-12T17:36:00Z"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42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>,</w:delText>
        </w:r>
      </w:del>
      <w:ins w:id="443" w:author="Renjish Kumar Ratna Kaleelazhicathu (Service Transformation)" w:date="2018-10-12T17:27:00Z">
        <w:r w:rsidR="00FC44D7" w:rsidRPr="005E2604">
          <w:rPr>
            <w:rFonts w:ascii="Nirmala UI" w:hAnsi="Nirmala UI" w:cs="Nirmala UI"/>
            <w:b/>
            <w:sz w:val="20"/>
            <w:szCs w:val="18"/>
            <w:rPrChange w:id="444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</w:ins>
      <w:ins w:id="445" w:author="Renjish Kumar Ratna Kaleelazhicathu (Service Transformation)" w:date="2018-10-12T17:37:00Z">
        <w:r w:rsidR="00FC44D7" w:rsidRPr="005E2604">
          <w:rPr>
            <w:rFonts w:ascii="Nirmala UI" w:hAnsi="Nirmala UI" w:cs="Nirmala UI" w:hint="cs"/>
            <w:b/>
            <w:sz w:val="20"/>
            <w:szCs w:val="18"/>
            <w:rPrChange w:id="446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जो</w:t>
        </w:r>
        <w:r w:rsidR="00FC44D7" w:rsidRPr="005E2604">
          <w:rPr>
            <w:rFonts w:ascii="Nirmala UI" w:hAnsi="Nirmala UI" w:cs="Nirmala UI"/>
            <w:b/>
            <w:sz w:val="20"/>
            <w:szCs w:val="18"/>
            <w:rPrChange w:id="447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</w:ins>
      <w:ins w:id="448" w:author="Renjish Kumar Ratna Kaleelazhicathu (Service Transformation)" w:date="2018-10-12T16:48:00Z">
        <w:r w:rsidR="00C71E6A" w:rsidRPr="005E2604">
          <w:rPr>
            <w:rFonts w:ascii="Nirmala UI" w:hAnsi="Nirmala UI" w:cs="Nirmala UI" w:hint="cs"/>
            <w:b/>
            <w:sz w:val="20"/>
            <w:szCs w:val="18"/>
            <w:rPrChange w:id="449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आपूर्ति</w:t>
        </w:r>
        <w:r w:rsidR="00C71E6A" w:rsidRPr="005E2604">
          <w:rPr>
            <w:rFonts w:ascii="Nirmala UI" w:hAnsi="Nirmala UI" w:cs="Nirmala UI"/>
            <w:b/>
            <w:sz w:val="20"/>
            <w:szCs w:val="18"/>
            <w:rPrChange w:id="450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  <w:r w:rsidR="00C71E6A" w:rsidRPr="005E2604">
          <w:rPr>
            <w:rFonts w:ascii="Nirmala UI" w:hAnsi="Nirmala UI" w:cs="Nirmala UI" w:hint="cs"/>
            <w:b/>
            <w:sz w:val="20"/>
            <w:szCs w:val="18"/>
            <w:rPrChange w:id="451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सॉफ्टवेयर</w:t>
        </w:r>
        <w:r w:rsidR="00C71E6A" w:rsidRPr="005E2604">
          <w:rPr>
            <w:rFonts w:ascii="Nirmala UI" w:hAnsi="Nirmala UI" w:cs="Nirmala UI"/>
            <w:b/>
            <w:sz w:val="20"/>
            <w:szCs w:val="18"/>
            <w:rPrChange w:id="452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  <w:r w:rsidR="00C71E6A" w:rsidRPr="005E2604">
          <w:rPr>
            <w:rFonts w:ascii="Nirmala UI" w:hAnsi="Nirmala UI" w:cs="Nirmala UI" w:hint="cs"/>
            <w:b/>
            <w:sz w:val="20"/>
            <w:szCs w:val="18"/>
            <w:rPrChange w:id="453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में</w:t>
        </w:r>
        <w:r w:rsidR="00C71E6A" w:rsidRPr="005E2604">
          <w:rPr>
            <w:rFonts w:ascii="Nirmala UI" w:hAnsi="Nirmala UI" w:cs="Nirmala UI"/>
            <w:b/>
            <w:sz w:val="20"/>
            <w:szCs w:val="18"/>
            <w:rPrChange w:id="454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t xml:space="preserve"> </w:t>
        </w:r>
      </w:ins>
      <w:ins w:id="455" w:author="Renjish Kumar Ratna Kaleelazhicathu (Service Transformation)" w:date="2018-10-12T18:25:00Z">
        <w:r w:rsidR="006572E0" w:rsidRPr="005E2604">
          <w:rPr>
            <w:rFonts w:ascii="Nirmala UI" w:hAnsi="Nirmala UI" w:cs="Nirmala UI" w:hint="cs"/>
            <w:b/>
            <w:sz w:val="20"/>
            <w:szCs w:val="18"/>
            <w:rPrChange w:id="456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t>अंतर्निहित</w:t>
        </w:r>
      </w:ins>
      <w:r w:rsidR="00506D64" w:rsidRPr="005E2604">
        <w:rPr>
          <w:rFonts w:ascii="Nirmala UI" w:hAnsi="Nirmala UI" w:cs="Nirmala UI"/>
          <w:b/>
          <w:sz w:val="20"/>
          <w:szCs w:val="18"/>
          <w:rPrChange w:id="457" w:author="Renjish Kumar Ratna Kaleelazhicathu (Service Transformation)" w:date="2018-10-17T14:17:00Z">
            <w:rPr>
              <w:rFonts w:ascii="Nirmala UI" w:hAnsi="Nirmala UI" w:cs="Nirmala UI"/>
              <w:sz w:val="20"/>
              <w:szCs w:val="18"/>
            </w:rPr>
          </w:rPrChange>
        </w:rPr>
        <w:t xml:space="preserve"> </w:t>
      </w:r>
      <w:del w:id="458" w:author="Renjish Kumar Ratna Kaleelazhicathu (Service Transformation)" w:date="2018-10-12T17:37:00Z"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59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जिसमें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60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61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से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62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63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आपूर्ति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64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65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किए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66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67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गए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68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69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सॉफ़्टवेयर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70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  <w:r w:rsidR="00506D64" w:rsidRPr="005E2604" w:rsidDel="00FC44D7">
          <w:rPr>
            <w:rFonts w:ascii="Nirmala UI" w:hAnsi="Nirmala UI" w:cs="Nirmala UI" w:hint="cs"/>
            <w:b/>
            <w:sz w:val="20"/>
            <w:szCs w:val="18"/>
            <w:rPrChange w:id="471" w:author="Renjish Kumar Ratna Kaleelazhicathu (Service Transformation)" w:date="2018-10-17T14:17:00Z">
              <w:rPr>
                <w:rFonts w:ascii="Nirmala UI" w:hAnsi="Nirmala UI" w:cs="Nirmala UI" w:hint="cs"/>
                <w:sz w:val="20"/>
                <w:szCs w:val="18"/>
              </w:rPr>
            </w:rPrChange>
          </w:rPr>
          <w:delText>शामिल</w:delText>
        </w:r>
        <w:r w:rsidR="00506D64" w:rsidRPr="005E2604" w:rsidDel="00FC44D7">
          <w:rPr>
            <w:rFonts w:ascii="Nirmala UI" w:hAnsi="Nirmala UI" w:cs="Nirmala UI"/>
            <w:b/>
            <w:sz w:val="20"/>
            <w:szCs w:val="18"/>
            <w:rPrChange w:id="472" w:author="Renjish Kumar Ratna Kaleelazhicathu (Service Transformation)" w:date="2018-10-17T14:17:00Z">
              <w:rPr>
                <w:rFonts w:ascii="Nirmala UI" w:hAnsi="Nirmala UI" w:cs="Nirmala UI"/>
                <w:sz w:val="20"/>
                <w:szCs w:val="18"/>
              </w:rPr>
            </w:rPrChange>
          </w:rPr>
          <w:delText xml:space="preserve"> </w:delText>
        </w:r>
      </w:del>
      <w:r w:rsidR="00506D64" w:rsidRPr="005E2604">
        <w:rPr>
          <w:rFonts w:ascii="Nirmala UI" w:hAnsi="Nirmala UI" w:cs="Nirmala UI" w:hint="cs"/>
          <w:b/>
          <w:sz w:val="20"/>
          <w:szCs w:val="18"/>
          <w:rPrChange w:id="473" w:author="Renjish Kumar Ratna Kaleelazhicathu (Service Transformation)" w:date="2018-10-17T14:17:00Z">
            <w:rPr>
              <w:rFonts w:ascii="Nirmala UI" w:hAnsi="Nirmala UI" w:cs="Nirmala UI" w:hint="cs"/>
              <w:sz w:val="20"/>
              <w:szCs w:val="18"/>
            </w:rPr>
          </w:rPrChange>
        </w:rPr>
        <w:t>हैं।</w:t>
      </w:r>
    </w:p>
    <w:bookmarkEnd w:id="364"/>
    <w:p w14:paraId="5D0AFD33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09A07382" w14:textId="3F235A6C" w:rsidR="006A3BFA" w:rsidRPr="002624B1" w:rsidRDefault="00F64B86" w:rsidP="002624B1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 xml:space="preserve">. १ </w:t>
      </w:r>
      <w:ins w:id="474" w:author="Renjish Kumar Ratna Kaleelazhicathu (Service Transformation)" w:date="2018-10-12T19:00:00Z">
        <w:r w:rsidR="00271C9D" w:rsidRPr="002624B1">
          <w:rPr>
            <w:rFonts w:ascii="Nirmala UI" w:hAnsi="Nirmala UI" w:cs="Nirmala UI" w:hint="cs"/>
            <w:sz w:val="20"/>
            <w:szCs w:val="18"/>
          </w:rPr>
          <w:t>एक</w:t>
        </w:r>
        <w:r w:rsidR="00271C9D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271C9D" w:rsidRPr="002624B1">
          <w:rPr>
            <w:rFonts w:ascii="Nirmala UI" w:hAnsi="Nirmala UI" w:cs="Nirmala UI" w:hint="cs"/>
            <w:sz w:val="20"/>
            <w:szCs w:val="18"/>
          </w:rPr>
          <w:t>दस्तावेजी</w:t>
        </w:r>
        <w:r w:rsidR="00271C9D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271C9D" w:rsidRPr="002624B1">
          <w:rPr>
            <w:rFonts w:ascii="Nirmala UI" w:hAnsi="Nirmala UI" w:cs="Nirmala UI" w:hint="cs"/>
            <w:sz w:val="20"/>
            <w:szCs w:val="18"/>
          </w:rPr>
          <w:t>प्रक्रिया</w:t>
        </w:r>
        <w:r w:rsidR="00271C9D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475" w:author="Renjish Kumar Ratna Kaleelazhicathu (Service Transformation)" w:date="2018-10-12T19:18:00Z">
        <w:r w:rsidR="00C0591D" w:rsidRPr="001C6DAD">
          <w:rPr>
            <w:rFonts w:ascii="Nirmala UI" w:hAnsi="Nirmala UI" w:cs="Nirmala UI" w:hint="cs"/>
            <w:sz w:val="20"/>
            <w:szCs w:val="18"/>
          </w:rPr>
          <w:t>जो</w:t>
        </w:r>
      </w:ins>
      <w:ins w:id="476" w:author="Renjish Kumar Ratna Kaleelazhicathu (Service Transformation)" w:date="2018-10-12T19:00:00Z">
        <w:r w:rsidR="00271C9D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477" w:author="Renjish Kumar Ratna Kaleelazhicathu (Service Transformation)" w:date="2018-10-12T19:18:00Z">
        <w:r w:rsidR="00C0591D" w:rsidRPr="002624B1">
          <w:rPr>
            <w:rFonts w:ascii="Nirmala UI" w:hAnsi="Nirmala UI" w:cs="Nirmala UI" w:hint="cs"/>
            <w:sz w:val="20"/>
            <w:szCs w:val="18"/>
          </w:rPr>
          <w:t>एक</w:t>
        </w:r>
        <w:r w:rsidR="00C0591D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C0591D" w:rsidRPr="002624B1">
          <w:rPr>
            <w:rFonts w:ascii="Nirmala UI" w:hAnsi="Nirmala UI" w:cs="Nirmala UI" w:hint="cs"/>
            <w:sz w:val="20"/>
            <w:szCs w:val="18"/>
          </w:rPr>
          <w:t>आपूर्ति</w:t>
        </w:r>
        <w:r w:rsidR="00C0591D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C0591D" w:rsidRPr="002624B1">
          <w:rPr>
            <w:rFonts w:ascii="Nirmala UI" w:hAnsi="Nirmala UI" w:cs="Nirmala UI" w:hint="cs"/>
            <w:sz w:val="20"/>
            <w:szCs w:val="18"/>
          </w:rPr>
          <w:t>सॉफ्टवेयर</w:t>
        </w:r>
        <w:r w:rsidR="00C0591D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478" w:author="Renjish Kumar Ratna Kaleelazhicathu (Service Transformation)" w:date="2018-10-16T14:37:00Z">
        <w:r w:rsidR="00D85F82" w:rsidRPr="00D85F82">
          <w:rPr>
            <w:rFonts w:ascii="Nirmala UI" w:hAnsi="Nirmala UI" w:cs="Nirmala UI" w:hint="cs"/>
            <w:sz w:val="20"/>
            <w:szCs w:val="18"/>
          </w:rPr>
          <w:t>प्रकाशन</w:t>
        </w:r>
      </w:ins>
      <w:ins w:id="479" w:author="Renjish Kumar Ratna Kaleelazhicathu (Service Transformation)" w:date="2018-10-12T19:18:00Z">
        <w:r w:rsidR="00C0591D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480" w:author="Renjish Kumar Ratna Kaleelazhicathu (Service Transformation)" w:date="2018-10-12T19:19:00Z">
        <w:r w:rsidR="00C0591D" w:rsidRPr="00C0591D">
          <w:rPr>
            <w:rFonts w:ascii="Nirmala UI" w:hAnsi="Nirmala UI" w:cs="Nirmala UI" w:hint="cs"/>
            <w:sz w:val="20"/>
            <w:szCs w:val="18"/>
          </w:rPr>
          <w:t>में</w:t>
        </w:r>
        <w:r w:rsidR="00C0591D" w:rsidRPr="00C0591D">
          <w:rPr>
            <w:rFonts w:ascii="Nirmala UI" w:hAnsi="Nirmala UI" w:cs="Nirmala UI"/>
            <w:sz w:val="20"/>
            <w:szCs w:val="18"/>
          </w:rPr>
          <w:t xml:space="preserve"> </w:t>
        </w:r>
        <w:r w:rsidR="00C0591D" w:rsidRPr="006572E0">
          <w:rPr>
            <w:rFonts w:ascii="Nirmala UI" w:hAnsi="Nirmala UI" w:cs="Nirmala UI" w:hint="cs"/>
            <w:sz w:val="20"/>
            <w:szCs w:val="18"/>
          </w:rPr>
          <w:t>अंतर्निहित</w:t>
        </w:r>
        <w:r w:rsidR="00C0591D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2624B1">
        <w:rPr>
          <w:rFonts w:ascii="Nirmala UI" w:hAnsi="Nirmala UI" w:cs="Nirmala UI"/>
          <w:sz w:val="20"/>
          <w:szCs w:val="18"/>
        </w:rPr>
        <w:t>एफओएसएस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घटकों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संग्रह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बारे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में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जानकारी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पहचान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, </w:t>
      </w:r>
      <w:del w:id="481" w:author="Renjish Kumar Ratna Kaleelazhicathu (Service Transformation)" w:date="2018-10-12T19:04:00Z">
        <w:r w:rsidR="00771B61" w:rsidRPr="002624B1" w:rsidDel="004D1D3F">
          <w:rPr>
            <w:rFonts w:ascii="Nirmala UI" w:hAnsi="Nirmala UI" w:cs="Nirmala UI" w:hint="cs"/>
            <w:sz w:val="20"/>
            <w:szCs w:val="18"/>
          </w:rPr>
          <w:delText>नज़र</w:delText>
        </w:r>
        <w:r w:rsidR="00771B61" w:rsidRPr="002624B1" w:rsidDel="004D1D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4D1D3F">
          <w:rPr>
            <w:rFonts w:ascii="Nirmala UI" w:hAnsi="Nirmala UI" w:cs="Nirmala UI" w:hint="cs"/>
            <w:sz w:val="20"/>
            <w:szCs w:val="18"/>
          </w:rPr>
          <w:delText>रखना</w:delText>
        </w:r>
        <w:r w:rsidR="00771B61" w:rsidRPr="002624B1" w:rsidDel="004D1D3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482" w:author="Renjish Kumar Ratna Kaleelazhicathu (Service Transformation)" w:date="2018-10-12T19:04:00Z">
        <w:r w:rsidR="004D1D3F" w:rsidRPr="004D1D3F">
          <w:rPr>
            <w:rFonts w:ascii="Nirmala UI" w:hAnsi="Nirmala UI" w:cs="Nirmala UI" w:hint="cs"/>
            <w:sz w:val="20"/>
            <w:szCs w:val="18"/>
          </w:rPr>
          <w:t xml:space="preserve">मार्गन </w:t>
        </w:r>
      </w:ins>
      <w:r w:rsidR="006A3BFA" w:rsidRPr="002624B1">
        <w:rPr>
          <w:rFonts w:ascii="Nirmala UI" w:hAnsi="Nirmala UI" w:cs="Nirmala UI" w:hint="cs"/>
          <w:sz w:val="20"/>
          <w:szCs w:val="18"/>
        </w:rPr>
        <w:t>और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del w:id="483" w:author="Renjish Kumar Ratna Kaleelazhicathu (Service Transformation)" w:date="2018-10-12T19:16:00Z">
        <w:r w:rsidR="006A3BFA" w:rsidRPr="002624B1" w:rsidDel="004D1D3F">
          <w:rPr>
            <w:rFonts w:ascii="Nirmala UI" w:hAnsi="Nirmala UI" w:cs="Nirmala UI" w:hint="cs"/>
            <w:sz w:val="20"/>
            <w:szCs w:val="18"/>
          </w:rPr>
          <w:delText>संग्रह</w:delText>
        </w:r>
        <w:r w:rsidR="006A3BFA" w:rsidRPr="002624B1" w:rsidDel="004D1D3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484" w:author="Renjish Kumar Ratna Kaleelazhicathu (Service Transformation)" w:date="2018-10-12T19:16:00Z">
        <w:r w:rsidR="004D1D3F" w:rsidRPr="004D1D3F">
          <w:rPr>
            <w:rFonts w:ascii="Nirmala UI" w:hAnsi="Nirmala UI" w:cs="Nirmala UI" w:hint="cs"/>
            <w:sz w:val="20"/>
            <w:szCs w:val="18"/>
          </w:rPr>
          <w:t xml:space="preserve">पुरालेखन </w:t>
        </w:r>
      </w:ins>
      <w:ins w:id="485" w:author="Renjish Kumar Ratna Kaleelazhicathu (Service Transformation)" w:date="2018-10-12T19:27:00Z">
        <w:r w:rsidR="0068140B" w:rsidRPr="0068140B">
          <w:rPr>
            <w:rFonts w:ascii="Nirmala UI" w:hAnsi="Nirmala UI" w:cs="Nirmala UI" w:hint="cs"/>
            <w:sz w:val="20"/>
            <w:szCs w:val="18"/>
          </w:rPr>
          <w:t>करता</w:t>
        </w:r>
        <w:r w:rsidR="0068140B" w:rsidRPr="0068140B">
          <w:rPr>
            <w:rFonts w:ascii="Nirmala UI" w:hAnsi="Nirmala UI" w:cs="Nirmala UI"/>
            <w:sz w:val="20"/>
            <w:szCs w:val="18"/>
          </w:rPr>
          <w:t xml:space="preserve"> </w:t>
        </w:r>
        <w:r w:rsidR="0068140B" w:rsidRPr="0068140B">
          <w:rPr>
            <w:rFonts w:ascii="Nirmala UI" w:hAnsi="Nirmala UI" w:cs="Nirmala UI" w:hint="cs"/>
            <w:sz w:val="20"/>
            <w:szCs w:val="18"/>
          </w:rPr>
          <w:t xml:space="preserve">है </w:t>
        </w:r>
      </w:ins>
      <w:del w:id="486" w:author="Renjish Kumar Ratna Kaleelazhicathu (Service Transformation)" w:date="2018-10-12T19:27:00Z"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के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लिए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एक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दस्तावेजी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जिसमें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से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एक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आपूर्ति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सॉफ्टवेयर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रिलीज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शामिल</w:delText>
        </w:r>
        <w:r w:rsidR="006A3BFA" w:rsidRPr="002624B1" w:rsidDel="0068140B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A3BFA" w:rsidRPr="002624B1" w:rsidDel="0068140B">
          <w:rPr>
            <w:rFonts w:ascii="Nirmala UI" w:hAnsi="Nirmala UI" w:cs="Nirmala UI" w:hint="cs"/>
            <w:sz w:val="20"/>
            <w:szCs w:val="18"/>
          </w:rPr>
          <w:delText>है</w:delText>
        </w:r>
      </w:del>
      <w:r w:rsidR="006A3BFA" w:rsidRPr="002624B1">
        <w:rPr>
          <w:rFonts w:ascii="Nirmala UI" w:hAnsi="Nirmala UI" w:cs="Nirmala UI" w:hint="cs"/>
          <w:sz w:val="20"/>
          <w:szCs w:val="18"/>
        </w:rPr>
        <w:t>।</w:t>
      </w:r>
    </w:p>
    <w:p w14:paraId="6B7BFDDE" w14:textId="6C03FAF3" w:rsidR="00771B61" w:rsidRPr="002624B1" w:rsidRDefault="00F64B86" w:rsidP="005D0B43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>. २ प</w:t>
      </w:r>
      <w:r w:rsidR="00771B61" w:rsidRPr="002624B1">
        <w:rPr>
          <w:rFonts w:ascii="Nirmala UI" w:hAnsi="Nirmala UI" w:cs="Nirmala UI" w:hint="cs"/>
          <w:sz w:val="20"/>
          <w:szCs w:val="18"/>
        </w:rPr>
        <w:t>्रत्येक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आपूर्ति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सॉफ्टवेयर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del w:id="487" w:author="Renjish Kumar Ratna Kaleelazhicathu (Service Transformation)" w:date="2018-10-16T14:37:00Z">
        <w:r w:rsidR="00771B61" w:rsidRPr="002624B1" w:rsidDel="00D85F82">
          <w:rPr>
            <w:rFonts w:ascii="Nirmala UI" w:hAnsi="Nirmala UI" w:cs="Nirmala UI" w:hint="cs"/>
            <w:sz w:val="20"/>
            <w:szCs w:val="18"/>
          </w:rPr>
          <w:delText>रिलीज</w:delText>
        </w:r>
      </w:del>
      <w:ins w:id="488" w:author="Renjish Kumar Ratna Kaleelazhicathu (Service Transformation)" w:date="2018-10-16T14:37:00Z">
        <w:r w:rsidR="00D85F82">
          <w:rPr>
            <w:rFonts w:ascii="Nirmala UI" w:hAnsi="Nirmala UI" w:cs="Nirmala UI"/>
            <w:sz w:val="20"/>
            <w:szCs w:val="18"/>
          </w:rPr>
          <w:t xml:space="preserve"> </w:t>
        </w:r>
        <w:r w:rsidR="00D85F82" w:rsidRPr="00D85F82">
          <w:rPr>
            <w:rFonts w:ascii="Nirmala UI" w:hAnsi="Nirmala UI" w:cs="Nirmala UI" w:hint="cs"/>
            <w:sz w:val="20"/>
            <w:szCs w:val="18"/>
          </w:rPr>
          <w:t>प्रकाशन</w:t>
        </w:r>
      </w:ins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के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लिए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एफओएसएस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घटक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रिकॉर्ड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जो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del w:id="489" w:author="Renjish Kumar Ratna Kaleelazhicathu (Service Transformation)" w:date="2018-10-12T19:36:00Z">
        <w:r w:rsidR="00771B61" w:rsidRPr="002624B1" w:rsidDel="00300BD4">
          <w:rPr>
            <w:rFonts w:ascii="Nirmala UI" w:hAnsi="Nirmala UI" w:cs="Nirmala UI" w:hint="cs"/>
            <w:sz w:val="20"/>
            <w:szCs w:val="18"/>
          </w:rPr>
          <w:delText>दस्तावेज</w:delText>
        </w:r>
        <w:r w:rsidR="00771B61" w:rsidRPr="002624B1" w:rsidDel="00300BD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490" w:author="Renjish Kumar Ratna Kaleelazhicathu (Service Transformation)" w:date="2018-10-12T19:36:00Z">
        <w:r w:rsidR="00300BD4" w:rsidRPr="00300BD4">
          <w:rPr>
            <w:rFonts w:ascii="Nirmala UI" w:hAnsi="Nirmala UI" w:cs="Nirmala UI" w:hint="cs"/>
            <w:sz w:val="20"/>
            <w:szCs w:val="18"/>
          </w:rPr>
          <w:t xml:space="preserve">दस्तावेजी </w:t>
        </w:r>
      </w:ins>
      <w:r w:rsidR="00771B61" w:rsidRPr="002624B1">
        <w:rPr>
          <w:rFonts w:ascii="Nirmala UI" w:hAnsi="Nirmala UI" w:cs="Nirmala UI" w:hint="cs"/>
          <w:sz w:val="20"/>
          <w:szCs w:val="18"/>
        </w:rPr>
        <w:t>प्रक्रिया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ins w:id="491" w:author="Renjish Kumar Ratna Kaleelazhicathu (Service Transformation)" w:date="2018-10-12T19:33:00Z">
        <w:r w:rsidR="00300BD4" w:rsidRPr="002624B1">
          <w:rPr>
            <w:rFonts w:ascii="Nirmala UI" w:hAnsi="Nirmala UI" w:cs="Nirmala UI" w:hint="cs"/>
            <w:sz w:val="20"/>
            <w:szCs w:val="18"/>
          </w:rPr>
          <w:t>ठीक</w:t>
        </w:r>
        <w:r w:rsidR="00300BD4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300BD4" w:rsidRPr="002624B1">
          <w:rPr>
            <w:rFonts w:ascii="Nirmala UI" w:hAnsi="Nirmala UI" w:cs="Nirmala UI" w:hint="cs"/>
            <w:sz w:val="20"/>
            <w:szCs w:val="18"/>
          </w:rPr>
          <w:t>से</w:t>
        </w:r>
        <w:r w:rsidR="00300BD4" w:rsidRPr="002624B1">
          <w:rPr>
            <w:rFonts w:ascii="Nirmala UI" w:hAnsi="Nirmala UI" w:cs="Nirmala UI"/>
            <w:sz w:val="20"/>
            <w:szCs w:val="18"/>
          </w:rPr>
          <w:t xml:space="preserve"> </w:t>
        </w:r>
        <w:r w:rsidR="00300BD4" w:rsidRPr="002624B1">
          <w:rPr>
            <w:rFonts w:ascii="Nirmala UI" w:hAnsi="Nirmala UI" w:cs="Nirmala UI" w:hint="cs"/>
            <w:sz w:val="20"/>
            <w:szCs w:val="18"/>
          </w:rPr>
          <w:t>पालन</w:t>
        </w:r>
        <w:r w:rsidR="00300BD4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492" w:author="Renjish Kumar Ratna Kaleelazhicathu (Service Transformation)" w:date="2018-10-12T19:38:00Z">
        <w:r w:rsidR="00EA5428" w:rsidRPr="00EA5428">
          <w:rPr>
            <w:rFonts w:ascii="Nirmala UI" w:hAnsi="Nirmala UI" w:cs="Nirmala UI" w:hint="cs"/>
            <w:sz w:val="20"/>
            <w:szCs w:val="18"/>
          </w:rPr>
          <w:t>करने</w:t>
        </w:r>
        <w:r w:rsidR="00EA5428" w:rsidRPr="00EA5428">
          <w:rPr>
            <w:rFonts w:ascii="Nirmala UI" w:hAnsi="Nirmala UI" w:cs="Nirmala UI"/>
            <w:sz w:val="20"/>
            <w:szCs w:val="18"/>
          </w:rPr>
          <w:t xml:space="preserve"> </w:t>
        </w:r>
        <w:r w:rsidR="00EA5428" w:rsidRPr="00EA5428">
          <w:rPr>
            <w:rFonts w:ascii="Nirmala UI" w:hAnsi="Nirmala UI" w:cs="Nirmala UI" w:hint="cs"/>
            <w:sz w:val="20"/>
            <w:szCs w:val="18"/>
          </w:rPr>
          <w:t>का</w:t>
        </w:r>
      </w:ins>
      <w:ins w:id="493" w:author="Renjish Kumar Ratna Kaleelazhicathu (Service Transformation)" w:date="2018-10-12T19:33:00Z">
        <w:r w:rsidR="00300BD4" w:rsidRPr="002624B1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771B61" w:rsidRPr="002624B1">
        <w:rPr>
          <w:rFonts w:ascii="Nirmala UI" w:hAnsi="Nirmala UI" w:cs="Nirmala UI" w:hint="cs"/>
          <w:sz w:val="20"/>
          <w:szCs w:val="18"/>
        </w:rPr>
        <w:t>प्रदर्शन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करता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है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del w:id="494" w:author="Renjish Kumar Ratna Kaleelazhicathu (Service Transformation)" w:date="2018-10-12T19:39:00Z">
        <w:r w:rsidR="005D0B43" w:rsidRPr="005D0B43" w:rsidDel="00EA5428">
          <w:rPr>
            <w:rFonts w:ascii="Nirmala UI" w:hAnsi="Nirmala UI" w:cs="Nirmala UI" w:hint="cs"/>
            <w:sz w:val="20"/>
            <w:szCs w:val="18"/>
          </w:rPr>
          <w:delText>की</w:delText>
        </w:r>
        <w:r w:rsidR="005D0B43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ठीक</w:delText>
        </w:r>
        <w:r w:rsidR="00771B61" w:rsidRPr="002624B1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से</w:delText>
        </w:r>
        <w:r w:rsidR="00771B61" w:rsidRPr="002624B1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पालन</w:delText>
        </w:r>
        <w:r w:rsidR="00771B61" w:rsidRPr="002624B1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किया</w:delText>
        </w:r>
        <w:r w:rsidR="00771B61" w:rsidRPr="002624B1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गया</w:delText>
        </w:r>
        <w:r w:rsidR="00771B61" w:rsidRPr="002624B1" w:rsidDel="00EA542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771B61" w:rsidRPr="002624B1" w:rsidDel="00EA5428">
          <w:rPr>
            <w:rFonts w:ascii="Nirmala UI" w:hAnsi="Nirmala UI" w:cs="Nirmala UI" w:hint="cs"/>
            <w:sz w:val="20"/>
            <w:szCs w:val="18"/>
          </w:rPr>
          <w:delText>था</w:delText>
        </w:r>
      </w:del>
      <w:r w:rsidR="00771B61" w:rsidRPr="002624B1">
        <w:rPr>
          <w:rFonts w:ascii="Nirmala UI" w:hAnsi="Nirmala UI" w:cs="Nirmala UI" w:hint="cs"/>
          <w:sz w:val="20"/>
          <w:szCs w:val="18"/>
        </w:rPr>
        <w:t>।</w:t>
      </w:r>
    </w:p>
    <w:p w14:paraId="0EC71DF8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7D5715D" w14:textId="21CC39B2" w:rsidR="00AE02AE" w:rsidRDefault="00617FC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17FCA">
        <w:rPr>
          <w:rFonts w:ascii="Nirmala UI" w:hAnsi="Nirmala UI" w:cs="Nirmala UI" w:hint="cs"/>
          <w:sz w:val="20"/>
          <w:szCs w:val="18"/>
        </w:rPr>
        <w:t>यह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सुनिश्चित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कि</w:t>
      </w:r>
      <w:ins w:id="495" w:author="Renjish Kumar Ratna Kaleelazhicathu (Service Transformation)" w:date="2018-10-12T19:58:00Z">
        <w:r w:rsidR="006A1874">
          <w:rPr>
            <w:rFonts w:ascii="Nirmala UI" w:hAnsi="Nirmala UI" w:cs="Nirmala UI"/>
            <w:sz w:val="20"/>
            <w:szCs w:val="18"/>
          </w:rPr>
          <w:t xml:space="preserve"> </w:t>
        </w:r>
        <w:r w:rsidR="006A1874" w:rsidRPr="00617FCA">
          <w:rPr>
            <w:rFonts w:ascii="Nirmala UI" w:hAnsi="Nirmala UI" w:cs="Nirmala UI" w:hint="cs"/>
            <w:sz w:val="20"/>
            <w:szCs w:val="18"/>
          </w:rPr>
          <w:t>एक</w:t>
        </w:r>
        <w:r w:rsidR="006A187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6A1874" w:rsidRPr="00617FCA">
          <w:rPr>
            <w:rFonts w:ascii="Nirmala UI" w:hAnsi="Nirmala UI" w:cs="Nirmala UI" w:hint="cs"/>
            <w:sz w:val="20"/>
            <w:szCs w:val="18"/>
          </w:rPr>
          <w:t>प्रक्रिया</w:t>
        </w:r>
        <w:r w:rsidR="006A187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6A1874" w:rsidRPr="00F8303F">
          <w:rPr>
            <w:rFonts w:ascii="Nirmala UI" w:hAnsi="Nirmala UI" w:cs="Nirmala UI" w:hint="cs"/>
            <w:sz w:val="20"/>
            <w:szCs w:val="18"/>
          </w:rPr>
          <w:t>विद्यमान</w:t>
        </w:r>
      </w:ins>
      <w:ins w:id="496" w:author="Renjish Kumar Ratna Kaleelazhicathu (Service Transformation)" w:date="2018-10-12T19:59:00Z">
        <w:r w:rsidR="006A1874">
          <w:rPr>
            <w:rFonts w:ascii="Nirmala UI" w:hAnsi="Nirmala UI" w:cs="Nirmala UI"/>
            <w:sz w:val="20"/>
            <w:szCs w:val="18"/>
          </w:rPr>
          <w:t xml:space="preserve"> </w:t>
        </w:r>
        <w:r w:rsidR="006A1874" w:rsidRPr="006A1874">
          <w:rPr>
            <w:rFonts w:ascii="Nirmala UI" w:hAnsi="Nirmala UI" w:cs="Nirmala UI" w:hint="cs"/>
            <w:sz w:val="20"/>
            <w:szCs w:val="18"/>
          </w:rPr>
          <w:t>है</w:t>
        </w:r>
      </w:ins>
      <w:r w:rsidRPr="00617FCA">
        <w:rPr>
          <w:rFonts w:ascii="Nirmala UI" w:hAnsi="Nirmala UI" w:cs="Nirmala UI"/>
          <w:sz w:val="20"/>
          <w:szCs w:val="18"/>
        </w:rPr>
        <w:t xml:space="preserve"> </w:t>
      </w:r>
      <w:ins w:id="497" w:author="Renjish Kumar Ratna Kaleelazhicathu (Service Transformation)" w:date="2018-10-12T19:59:00Z">
        <w:r w:rsidR="006A1874" w:rsidRPr="006A1874">
          <w:rPr>
            <w:rFonts w:ascii="Nirmala UI" w:hAnsi="Nirmala UI" w:cs="Nirmala UI" w:hint="cs"/>
            <w:sz w:val="20"/>
            <w:szCs w:val="18"/>
          </w:rPr>
          <w:t xml:space="preserve">जो </w:t>
        </w:r>
      </w:ins>
      <w:r w:rsidRPr="00617FCA">
        <w:rPr>
          <w:rFonts w:ascii="Nirmala UI" w:hAnsi="Nirmala UI" w:cs="Nirmala UI" w:hint="cs"/>
          <w:sz w:val="20"/>
          <w:szCs w:val="18"/>
        </w:rPr>
        <w:t>आपूर्ति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सॉफ्टवेयर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ins w:id="498" w:author="Renjish Kumar Ratna Kaleelazhicathu (Service Transformation)" w:date="2018-10-12T19:46:00Z">
        <w:r w:rsidR="00F8303F" w:rsidRPr="00C71E6A">
          <w:rPr>
            <w:rFonts w:ascii="Nirmala UI" w:hAnsi="Nirmala UI" w:cs="Nirmala UI" w:hint="cs"/>
            <w:sz w:val="20"/>
            <w:szCs w:val="18"/>
          </w:rPr>
          <w:t>में</w:t>
        </w:r>
        <w:r w:rsidR="00F8303F" w:rsidRPr="00C71E6A">
          <w:rPr>
            <w:rFonts w:ascii="Nirmala UI" w:hAnsi="Nirmala UI" w:cs="Nirmala UI"/>
            <w:sz w:val="20"/>
            <w:szCs w:val="18"/>
          </w:rPr>
          <w:t xml:space="preserve"> </w:t>
        </w:r>
        <w:r w:rsidR="00F8303F" w:rsidRPr="006572E0">
          <w:rPr>
            <w:rFonts w:ascii="Nirmala UI" w:hAnsi="Nirmala UI" w:cs="Nirmala UI" w:hint="cs"/>
            <w:sz w:val="20"/>
            <w:szCs w:val="18"/>
          </w:rPr>
          <w:t>अंतर्निहित</w:t>
        </w:r>
        <w:r w:rsidR="00F8303F" w:rsidRPr="00617FCA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499" w:author="Renjish Kumar Ratna Kaleelazhicathu (Service Transformation)" w:date="2018-10-12T19:46:00Z">
        <w:r w:rsidRPr="00617FCA" w:rsidDel="00F8303F">
          <w:rPr>
            <w:rFonts w:ascii="Nirmala UI" w:hAnsi="Nirmala UI" w:cs="Nirmala UI" w:hint="cs"/>
            <w:sz w:val="20"/>
            <w:szCs w:val="18"/>
          </w:rPr>
          <w:delText>का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निर्माण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उपयोग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की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जाने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वाली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सामग्रियों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8303F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617FCA">
        <w:rPr>
          <w:rFonts w:ascii="Nirmala UI" w:hAnsi="Nirmala UI" w:cs="Nirmala UI" w:hint="cs"/>
          <w:sz w:val="20"/>
          <w:szCs w:val="18"/>
        </w:rPr>
        <w:t>एफओएसएस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घटक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del w:id="500" w:author="Renjish Kumar Ratna Kaleelazhicathu (Service Transformation)" w:date="2018-10-12T19:46:00Z">
        <w:r w:rsidRPr="00617FCA" w:rsidDel="00F8303F">
          <w:rPr>
            <w:rFonts w:ascii="Nirmala UI" w:hAnsi="Nirmala UI" w:cs="Nirmala UI" w:hint="cs"/>
            <w:sz w:val="20"/>
            <w:szCs w:val="18"/>
          </w:rPr>
          <w:delText>बिल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501" w:author="Renjish Kumar Ratna Kaleelazhicathu (Service Transformation)" w:date="2018-10-12T19:46:00Z">
        <w:r w:rsidR="00F8303F" w:rsidRPr="00506D64">
          <w:rPr>
            <w:rFonts w:ascii="Nirmala UI" w:hAnsi="Nirmala UI" w:cs="Nirmala UI" w:hint="cs"/>
            <w:sz w:val="20"/>
            <w:szCs w:val="18"/>
          </w:rPr>
          <w:t>सामग्री</w:t>
        </w:r>
        <w:r w:rsidR="00F8303F" w:rsidRPr="00506D64">
          <w:rPr>
            <w:rFonts w:ascii="Nirmala UI" w:hAnsi="Nirmala UI" w:cs="Nirmala UI"/>
            <w:sz w:val="20"/>
            <w:szCs w:val="18"/>
          </w:rPr>
          <w:t xml:space="preserve"> </w:t>
        </w:r>
        <w:r w:rsidR="00F8303F" w:rsidRPr="007B50FF">
          <w:rPr>
            <w:rFonts w:ascii="Nirmala UI" w:hAnsi="Nirmala UI" w:cs="Nirmala UI" w:hint="cs"/>
            <w:sz w:val="20"/>
            <w:szCs w:val="18"/>
          </w:rPr>
          <w:t>की</w:t>
        </w:r>
        <w:r w:rsidR="00F8303F" w:rsidRPr="007B50FF">
          <w:rPr>
            <w:rFonts w:ascii="Nirmala UI" w:hAnsi="Nirmala UI" w:cs="Nirmala UI"/>
            <w:sz w:val="20"/>
            <w:szCs w:val="18"/>
          </w:rPr>
          <w:t xml:space="preserve"> </w:t>
        </w:r>
        <w:r w:rsidR="00F8303F" w:rsidRPr="007B50FF">
          <w:rPr>
            <w:rFonts w:ascii="Nirmala UI" w:hAnsi="Nirmala UI" w:cs="Nirmala UI" w:hint="cs"/>
            <w:sz w:val="20"/>
            <w:szCs w:val="18"/>
          </w:rPr>
          <w:t xml:space="preserve">सूची </w:t>
        </w:r>
      </w:ins>
      <w:del w:id="502" w:author="Renjish Kumar Ratna Kaleelazhicathu (Service Transformation)" w:date="2018-10-12T19:59:00Z">
        <w:r w:rsidRPr="00617FCA" w:rsidDel="006A1874">
          <w:rPr>
            <w:rFonts w:ascii="Nirmala UI" w:hAnsi="Nirmala UI" w:cs="Nirmala UI" w:hint="cs"/>
            <w:sz w:val="20"/>
            <w:szCs w:val="18"/>
          </w:rPr>
          <w:delText>बनाने</w:delText>
        </w:r>
        <w:r w:rsidRPr="00617FCA" w:rsidDel="006A187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503" w:author="Renjish Kumar Ratna Kaleelazhicathu (Service Transformation)" w:date="2018-10-12T19:59:00Z">
        <w:r w:rsidR="006A1874" w:rsidRPr="006A1874">
          <w:rPr>
            <w:rFonts w:ascii="Nirmala UI" w:hAnsi="Nirmala UI" w:cs="Nirmala UI" w:hint="cs"/>
            <w:sz w:val="20"/>
            <w:szCs w:val="18"/>
          </w:rPr>
          <w:t>बनाता</w:t>
        </w:r>
        <w:r w:rsidR="006A1874" w:rsidRPr="006A1874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प्रबंधित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ins w:id="504" w:author="Renjish Kumar Ratna Kaleelazhicathu (Service Transformation)" w:date="2018-10-12T19:59:00Z">
        <w:r w:rsidR="006A1874" w:rsidRPr="006A1874">
          <w:rPr>
            <w:rFonts w:ascii="Nirmala UI" w:hAnsi="Nirmala UI" w:cs="Nirmala UI" w:hint="cs"/>
            <w:sz w:val="20"/>
            <w:szCs w:val="18"/>
          </w:rPr>
          <w:t xml:space="preserve">करता </w:t>
        </w:r>
      </w:ins>
      <w:del w:id="505" w:author="Renjish Kumar Ratna Kaleelazhicathu (Service Transformation)" w:date="2018-10-12T19:59:00Z">
        <w:r w:rsidRPr="00617FCA" w:rsidDel="006A1874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Pr="00617FCA" w:rsidDel="006A187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6A1874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6A187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6A1874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617FCA" w:rsidDel="006A187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06" w:author="Renjish Kumar Ratna Kaleelazhicathu (Service Transformation)" w:date="2018-10-12T19:58:00Z">
        <w:r w:rsidRPr="00617FCA" w:rsidDel="001E2A32">
          <w:rPr>
            <w:rFonts w:ascii="Nirmala UI" w:hAnsi="Nirmala UI" w:cs="Nirmala UI" w:hint="cs"/>
            <w:sz w:val="20"/>
            <w:szCs w:val="18"/>
          </w:rPr>
          <w:delText>एक</w:delText>
        </w:r>
        <w:r w:rsidRPr="00617FCA" w:rsidDel="001E2A3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1E2A32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  <w:r w:rsidRPr="00617FCA" w:rsidDel="001E2A3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07" w:author="Renjish Kumar Ratna Kaleelazhicathu (Service Transformation)" w:date="2018-10-12T19:46:00Z">
        <w:r w:rsidRPr="00617FCA" w:rsidDel="00F8303F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Pr="00617FCA" w:rsidDel="00F8303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617FCA">
        <w:rPr>
          <w:rFonts w:ascii="Nirmala UI" w:hAnsi="Nirmala UI" w:cs="Nirmala UI" w:hint="cs"/>
          <w:sz w:val="20"/>
          <w:szCs w:val="18"/>
        </w:rPr>
        <w:t>है।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ins w:id="508" w:author="Renjish Kumar Ratna Kaleelazhicathu (Service Transformation)" w:date="2018-10-16T14:35:00Z">
        <w:r w:rsidR="00D85F82" w:rsidRPr="00506D64">
          <w:rPr>
            <w:rFonts w:ascii="Nirmala UI" w:hAnsi="Nirmala UI" w:cs="Nirmala UI" w:hint="cs"/>
            <w:sz w:val="20"/>
            <w:szCs w:val="18"/>
          </w:rPr>
          <w:t>सामग्री</w:t>
        </w:r>
      </w:ins>
      <w:ins w:id="509" w:author="Renjish Kumar Ratna Kaleelazhicathu (Service Transformation)" w:date="2018-10-12T20:05:00Z"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7B50FF">
          <w:rPr>
            <w:rFonts w:ascii="Nirmala UI" w:hAnsi="Nirmala UI" w:cs="Nirmala UI" w:hint="cs"/>
            <w:sz w:val="20"/>
            <w:szCs w:val="18"/>
          </w:rPr>
          <w:t>की</w:t>
        </w:r>
        <w:r w:rsidR="00F57254" w:rsidRPr="007B50FF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510" w:author="Renjish Kumar Ratna Kaleelazhicathu (Service Transformation)" w:date="2018-10-16T14:29:00Z">
        <w:r w:rsidR="00C51469" w:rsidRPr="00C51469">
          <w:rPr>
            <w:rFonts w:ascii="Nirmala UI" w:hAnsi="Nirmala UI" w:cs="Nirmala UI" w:hint="cs"/>
            <w:sz w:val="20"/>
            <w:szCs w:val="18"/>
          </w:rPr>
          <w:t xml:space="preserve">एक </w:t>
        </w:r>
      </w:ins>
      <w:ins w:id="511" w:author="Renjish Kumar Ratna Kaleelazhicathu (Service Transformation)" w:date="2018-10-12T20:05:00Z">
        <w:r w:rsidR="00F57254" w:rsidRPr="007B50FF">
          <w:rPr>
            <w:rFonts w:ascii="Nirmala UI" w:hAnsi="Nirmala UI" w:cs="Nirmala UI" w:hint="cs"/>
            <w:sz w:val="20"/>
            <w:szCs w:val="18"/>
          </w:rPr>
          <w:t>सूची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ins w:id="512" w:author="Renjish Kumar Ratna Kaleelazhicathu (Service Transformation)" w:date="2018-10-12T20:06:00Z">
        <w:r w:rsidR="00F57254" w:rsidRPr="00617FCA">
          <w:rPr>
            <w:rFonts w:ascii="Nirmala UI" w:hAnsi="Nirmala UI" w:cs="Nirmala UI" w:hint="cs"/>
            <w:sz w:val="20"/>
            <w:szCs w:val="18"/>
          </w:rPr>
          <w:t>आवश्यक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 xml:space="preserve">है </w:t>
        </w:r>
      </w:ins>
      <w:ins w:id="513" w:author="Renjish Kumar Ratna Kaleelazhicathu (Service Transformation)" w:date="2018-10-12T20:07:00Z">
        <w:r w:rsidR="00F57254" w:rsidRPr="006A1874">
          <w:rPr>
            <w:rFonts w:ascii="Nirmala UI" w:hAnsi="Nirmala UI" w:cs="Nirmala UI" w:hint="cs"/>
            <w:sz w:val="20"/>
            <w:szCs w:val="18"/>
          </w:rPr>
          <w:t>जो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 xml:space="preserve"> प्रत्येक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घटक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के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लाइसेंस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07830">
          <w:rPr>
            <w:rFonts w:ascii="Nirmala UI" w:hAnsi="Nirmala UI" w:cs="Nirmala UI" w:hint="cs"/>
            <w:sz w:val="20"/>
            <w:szCs w:val="18"/>
          </w:rPr>
          <w:t xml:space="preserve">निबंधनों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की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व्यवस्थित</w:t>
        </w:r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F57254" w:rsidRPr="00617FCA">
          <w:rPr>
            <w:rFonts w:ascii="Nirmala UI" w:hAnsi="Nirmala UI" w:cs="Nirmala UI" w:hint="cs"/>
            <w:sz w:val="20"/>
            <w:szCs w:val="18"/>
          </w:rPr>
          <w:t>समीक्षा</w:t>
        </w:r>
      </w:ins>
      <w:ins w:id="514" w:author="Renjish Kumar Ratna Kaleelazhicathu (Service Transformation)" w:date="2018-10-12T20:09:00Z">
        <w:r w:rsidR="00250196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250196">
          <w:rPr>
            <w:rFonts w:ascii="Nirmala UI" w:hAnsi="Nirmala UI" w:cs="Nirmala UI" w:hint="cs"/>
            <w:sz w:val="20"/>
            <w:szCs w:val="18"/>
          </w:rPr>
          <w:t>में</w:t>
        </w:r>
        <w:r w:rsidR="00250196" w:rsidRPr="00250196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515" w:author="Renjish Kumar Ratna Kaleelazhicathu (Service Transformation)" w:date="2018-10-12T20:11:00Z">
        <w:r w:rsidR="00250196" w:rsidRPr="00250196">
          <w:rPr>
            <w:rFonts w:ascii="Nirmala UI" w:hAnsi="Nirmala UI" w:cs="Nirmala UI" w:hint="cs"/>
            <w:sz w:val="20"/>
            <w:szCs w:val="18"/>
          </w:rPr>
          <w:t>सहायक</w:t>
        </w:r>
      </w:ins>
      <w:ins w:id="516" w:author="Renjish Kumar Ratna Kaleelazhicathu (Service Transformation)" w:date="2018-10-12T20:09:00Z">
        <w:r w:rsidR="00250196" w:rsidRPr="00250196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517" w:author="Renjish Kumar Ratna Kaleelazhicathu (Service Transformation)" w:date="2018-10-12T20:23:00Z">
        <w:r w:rsidR="00CC4AB7" w:rsidRPr="00CC4AB7">
          <w:rPr>
            <w:rFonts w:ascii="Nirmala UI" w:hAnsi="Nirmala UI" w:cs="Nirmala UI" w:hint="cs"/>
            <w:sz w:val="20"/>
            <w:szCs w:val="18"/>
          </w:rPr>
          <w:t>होगी</w:t>
        </w:r>
      </w:ins>
      <w:ins w:id="518" w:author="Renjish Kumar Ratna Kaleelazhicathu (Service Transformation)" w:date="2018-10-12T20:07:00Z">
        <w:r w:rsidR="00F57254" w:rsidRPr="00617FCA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519" w:author="Renjish Kumar Ratna Kaleelazhicathu (Service Transformation)" w:date="2018-10-12T20:13:00Z">
        <w:r w:rsidR="00250196" w:rsidRPr="00250196">
          <w:rPr>
            <w:rFonts w:ascii="Nirmala UI" w:hAnsi="Nirmala UI" w:cs="Nirmala UI" w:hint="cs"/>
            <w:sz w:val="20"/>
            <w:szCs w:val="18"/>
          </w:rPr>
          <w:t>और</w:t>
        </w:r>
        <w:r w:rsidR="00250196" w:rsidRPr="00250196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250196">
          <w:rPr>
            <w:rFonts w:ascii="Nirmala UI" w:hAnsi="Nirmala UI" w:cs="Nirmala UI" w:hint="cs"/>
            <w:sz w:val="20"/>
            <w:szCs w:val="18"/>
          </w:rPr>
          <w:t>जिसके</w:t>
        </w:r>
        <w:r w:rsidR="00250196" w:rsidRPr="00250196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250196">
          <w:rPr>
            <w:rFonts w:ascii="Nirmala UI" w:hAnsi="Nirmala UI" w:cs="Nirmala UI" w:hint="cs"/>
            <w:sz w:val="20"/>
            <w:szCs w:val="18"/>
          </w:rPr>
          <w:t xml:space="preserve">द्वारा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आपूर्ति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सॉफ्टवेयर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के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वितरण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पर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617FCA">
          <w:rPr>
            <w:rFonts w:ascii="Nirmala UI" w:hAnsi="Nirmala UI" w:cs="Nirmala UI" w:hint="cs"/>
            <w:sz w:val="20"/>
            <w:szCs w:val="18"/>
          </w:rPr>
          <w:t>लागू</w:t>
        </w:r>
        <w:r w:rsidR="00250196" w:rsidRPr="00617FCA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520" w:author="Renjish Kumar Ratna Kaleelazhicathu (Service Transformation)" w:date="2018-10-12T20:24:00Z">
        <w:r w:rsidR="002E17D4" w:rsidRPr="002E17D4">
          <w:rPr>
            <w:rFonts w:ascii="Nirmala UI" w:hAnsi="Nirmala UI" w:cs="Nirmala UI" w:hint="cs"/>
            <w:sz w:val="20"/>
            <w:szCs w:val="18"/>
          </w:rPr>
          <w:t>होते</w:t>
        </w:r>
      </w:ins>
      <w:ins w:id="521" w:author="Renjish Kumar Ratna Kaleelazhicathu (Service Transformation)" w:date="2018-10-12T20:13:00Z">
        <w:r w:rsidR="00250196" w:rsidRPr="00617FCA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617FCA">
        <w:rPr>
          <w:rFonts w:ascii="Nirmala UI" w:hAnsi="Nirmala UI" w:cs="Nirmala UI" w:hint="cs"/>
          <w:sz w:val="20"/>
          <w:szCs w:val="18"/>
        </w:rPr>
        <w:t>दायित्वों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प्रतिबंधों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को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del w:id="522" w:author="Renjish Kumar Ratna Kaleelazhicathu (Service Transformation)" w:date="2018-10-12T20:15:00Z">
        <w:r w:rsidRPr="00617FCA" w:rsidDel="00250196">
          <w:rPr>
            <w:rFonts w:ascii="Nirmala UI" w:hAnsi="Nirmala UI" w:cs="Nirmala UI" w:hint="cs"/>
            <w:sz w:val="20"/>
            <w:szCs w:val="18"/>
          </w:rPr>
          <w:delText>समझने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523" w:author="Renjish Kumar Ratna Kaleelazhicathu (Service Transformation)" w:date="2018-10-12T20:15:00Z">
        <w:r w:rsidR="00250196" w:rsidRPr="00250196">
          <w:rPr>
            <w:rFonts w:ascii="Nirmala UI" w:hAnsi="Nirmala UI" w:cs="Nirmala UI" w:hint="cs"/>
            <w:sz w:val="20"/>
            <w:szCs w:val="18"/>
          </w:rPr>
          <w:t>समझ</w:t>
        </w:r>
        <w:r w:rsidR="00250196" w:rsidRPr="00250196">
          <w:rPr>
            <w:rFonts w:ascii="Nirmala UI" w:hAnsi="Nirmala UI" w:cs="Nirmala UI"/>
            <w:sz w:val="20"/>
            <w:szCs w:val="18"/>
          </w:rPr>
          <w:t xml:space="preserve"> </w:t>
        </w:r>
        <w:r w:rsidR="00250196" w:rsidRPr="00250196">
          <w:rPr>
            <w:rFonts w:ascii="Nirmala UI" w:hAnsi="Nirmala UI" w:cs="Nirmala UI" w:hint="cs"/>
            <w:sz w:val="20"/>
            <w:szCs w:val="18"/>
          </w:rPr>
          <w:t xml:space="preserve">सकें </w:t>
        </w:r>
      </w:ins>
      <w:del w:id="524" w:author="Renjish Kumar Ratna Kaleelazhicathu (Service Transformation)" w:date="2018-10-12T20:15:00Z"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25" w:author="Renjish Kumar Ratna Kaleelazhicathu (Service Transformation)" w:date="2018-10-12T20:13:00Z">
        <w:r w:rsidRPr="00617FCA" w:rsidDel="00250196">
          <w:rPr>
            <w:rFonts w:ascii="Nirmala UI" w:hAnsi="Nirmala UI" w:cs="Nirmala UI" w:hint="cs"/>
            <w:sz w:val="20"/>
            <w:szCs w:val="18"/>
          </w:rPr>
          <w:delText>प्रत्येक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घटक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लाइसेंस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26" w:author="Renjish Kumar Ratna Kaleelazhicathu (Service Transformation)" w:date="2018-10-12T20:03:00Z">
        <w:r w:rsidRPr="00617FCA" w:rsidDel="00607830">
          <w:rPr>
            <w:rFonts w:ascii="Nirmala UI" w:hAnsi="Nirmala UI" w:cs="Nirmala UI" w:hint="cs"/>
            <w:sz w:val="20"/>
            <w:szCs w:val="18"/>
          </w:rPr>
          <w:delText>शर्तों</w:delText>
        </w:r>
        <w:r w:rsidRPr="00617FCA" w:rsidDel="0060783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27" w:author="Renjish Kumar Ratna Kaleelazhicathu (Service Transformation)" w:date="2018-10-12T20:13:00Z"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की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व्यवस्थित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समीक्षा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का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समर्थन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करने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28" w:author="Renjish Kumar Ratna Kaleelazhicathu (Service Transformation)" w:date="2018-10-12T20:05:00Z">
        <w:r w:rsidRPr="00617FCA" w:rsidDel="00F57254">
          <w:rPr>
            <w:rFonts w:ascii="Nirmala UI" w:hAnsi="Nirmala UI" w:cs="Nirmala UI" w:hint="cs"/>
            <w:sz w:val="20"/>
            <w:szCs w:val="18"/>
          </w:rPr>
          <w:delText>सामग्रियों</w:delText>
        </w:r>
        <w:r w:rsidRPr="00617FCA" w:rsidDel="00F5725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57254">
          <w:rPr>
            <w:rFonts w:ascii="Nirmala UI" w:hAnsi="Nirmala UI" w:cs="Nirmala UI" w:hint="cs"/>
            <w:sz w:val="20"/>
            <w:szCs w:val="18"/>
          </w:rPr>
          <w:delText>का</w:delText>
        </w:r>
        <w:r w:rsidRPr="00617FCA" w:rsidDel="00F5725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57254">
          <w:rPr>
            <w:rFonts w:ascii="Nirmala UI" w:hAnsi="Nirmala UI" w:cs="Nirmala UI" w:hint="cs"/>
            <w:sz w:val="20"/>
            <w:szCs w:val="18"/>
          </w:rPr>
          <w:delText>एक</w:delText>
        </w:r>
        <w:r w:rsidRPr="00617FCA" w:rsidDel="00F5725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F57254">
          <w:rPr>
            <w:rFonts w:ascii="Nirmala UI" w:hAnsi="Nirmala UI" w:cs="Nirmala UI" w:hint="cs"/>
            <w:sz w:val="20"/>
            <w:szCs w:val="18"/>
          </w:rPr>
          <w:delText>बिल</w:delText>
        </w:r>
        <w:r w:rsidRPr="00617FCA" w:rsidDel="00F5725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529" w:author="Renjish Kumar Ratna Kaleelazhicathu (Service Transformation)" w:date="2018-10-12T20:13:00Z">
        <w:r w:rsidRPr="00617FCA" w:rsidDel="00250196">
          <w:rPr>
            <w:rFonts w:ascii="Nirmala UI" w:hAnsi="Nirmala UI" w:cs="Nirmala UI" w:hint="cs"/>
            <w:sz w:val="20"/>
            <w:szCs w:val="18"/>
          </w:rPr>
          <w:delText>आवश्यक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है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क्योंकि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यह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आपूर्ति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सॉफ्टवेयर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वितरण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पर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लागू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होता</w:delText>
        </w:r>
        <w:r w:rsidRPr="00617FCA" w:rsidDel="0025019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617FCA" w:rsidDel="00250196">
          <w:rPr>
            <w:rFonts w:ascii="Nirmala UI" w:hAnsi="Nirmala UI" w:cs="Nirmala UI" w:hint="cs"/>
            <w:sz w:val="20"/>
            <w:szCs w:val="18"/>
          </w:rPr>
          <w:delText>है</w:delText>
        </w:r>
      </w:del>
      <w:r w:rsidRPr="00617FCA">
        <w:rPr>
          <w:rFonts w:ascii="Nirmala UI" w:hAnsi="Nirmala UI" w:cs="Nirmala UI" w:hint="cs"/>
          <w:sz w:val="20"/>
          <w:szCs w:val="18"/>
        </w:rPr>
        <w:t>।</w:t>
      </w:r>
    </w:p>
    <w:p w14:paraId="226AAE17" w14:textId="77777777" w:rsidR="007335A0" w:rsidRDefault="007335A0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1A56FC2" w14:textId="1461004D" w:rsidR="0027782D" w:rsidRPr="00424764" w:rsidRDefault="007335A0" w:rsidP="00230471">
      <w:pPr>
        <w:jc w:val="both"/>
        <w:rPr>
          <w:rFonts w:ascii="Nirmala UI" w:hAnsi="Nirmala UI" w:cs="Nirmala UI"/>
          <w:b/>
          <w:sz w:val="20"/>
          <w:szCs w:val="18"/>
        </w:rPr>
      </w:pPr>
      <w:r w:rsidRPr="00424764">
        <w:rPr>
          <w:rFonts w:ascii="Nirmala UI" w:hAnsi="Nirmala UI" w:cs="Nirmala UI" w:hint="cs"/>
          <w:b/>
          <w:sz w:val="20"/>
          <w:szCs w:val="18"/>
        </w:rPr>
        <w:t>३</w:t>
      </w:r>
      <w:r w:rsidRPr="00424764">
        <w:rPr>
          <w:rFonts w:ascii="Nirmala UI" w:hAnsi="Nirmala UI" w:cs="Nirmala UI"/>
          <w:b/>
          <w:sz w:val="20"/>
          <w:szCs w:val="18"/>
        </w:rPr>
        <w:t xml:space="preserve">. २ </w:t>
      </w:r>
      <w:del w:id="530" w:author="Renjish Kumar Ratna Kaleelazhicathu (Service Transformation)" w:date="2018-10-12T20:32:00Z">
        <w:r w:rsidR="003259CF" w:rsidRPr="00424764" w:rsidDel="00272CEA">
          <w:rPr>
            <w:rFonts w:ascii="Nirmala UI" w:hAnsi="Nirmala UI" w:cs="Nirmala UI" w:hint="cs"/>
            <w:b/>
            <w:sz w:val="20"/>
            <w:szCs w:val="18"/>
          </w:rPr>
          <w:delText>एक</w:delText>
        </w:r>
        <w:r w:rsidR="003259CF" w:rsidRPr="00424764" w:rsidDel="00272CEA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एफओएसएस प्रबंधन कार्यक्रम </w:t>
      </w:r>
      <w:del w:id="531" w:author="Renjish Kumar Ratna Kaleelazhicathu (Service Transformation)" w:date="2018-10-12T20:37:00Z">
        <w:r w:rsidR="003259CF" w:rsidRPr="00424764" w:rsidDel="00104AF5">
          <w:rPr>
            <w:rFonts w:ascii="Nirmala UI" w:hAnsi="Nirmala UI" w:cs="Nirmala UI" w:hint="cs"/>
            <w:b/>
            <w:sz w:val="20"/>
            <w:szCs w:val="18"/>
          </w:rPr>
          <w:delText>जो</w:delText>
        </w:r>
        <w:r w:rsidR="003259CF" w:rsidRPr="00424764" w:rsidDel="00104AF5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="003259CF" w:rsidRPr="00424764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del w:id="532" w:author="Renjish Kumar Ratna Kaleelazhicathu (Service Transformation)" w:date="2018-10-12T20:37:00Z">
        <w:r w:rsidR="003259CF" w:rsidRPr="00424764" w:rsidDel="00104AF5">
          <w:rPr>
            <w:rFonts w:ascii="Nirmala UI" w:hAnsi="Nirmala UI" w:cs="Nirmala UI"/>
            <w:b/>
            <w:sz w:val="20"/>
            <w:szCs w:val="18"/>
          </w:rPr>
          <w:delText xml:space="preserve">में शामिल </w:delText>
        </w:r>
      </w:del>
      <w:ins w:id="533" w:author="Renjish Kumar Ratna Kaleelazhicathu (Service Transformation)" w:date="2018-10-12T20:38:00Z">
        <w:r w:rsidR="00104AF5" w:rsidRPr="00104AF5">
          <w:rPr>
            <w:rFonts w:ascii="Nirmala UI" w:hAnsi="Nirmala UI" w:cs="Nirmala UI" w:hint="cs"/>
            <w:b/>
            <w:sz w:val="20"/>
            <w:szCs w:val="18"/>
          </w:rPr>
          <w:t>के</w:t>
        </w:r>
        <w:r w:rsidR="00104AF5" w:rsidRPr="00104AF5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सामान्य एफओएसएस लाइसेंस उपयोग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परिस्थिति</w:t>
      </w:r>
      <w:r w:rsidR="00230471" w:rsidRPr="00424764">
        <w:rPr>
          <w:rFonts w:ascii="Nirmala UI" w:hAnsi="Nirmala UI" w:cs="Nirmala UI" w:hint="cs"/>
          <w:b/>
          <w:sz w:val="20"/>
          <w:szCs w:val="18"/>
        </w:rPr>
        <w:t>ओं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को संभालने में सक्षम होना चाहिए </w:t>
      </w:r>
      <w:del w:id="534" w:author="Renjish Kumar Ratna Kaleelazhicathu (Service Transformation)" w:date="2018-10-12T20:46:00Z">
        <w:r w:rsidR="00230471" w:rsidRPr="00424764" w:rsidDel="00957789">
          <w:rPr>
            <w:rFonts w:ascii="Nirmala UI" w:hAnsi="Nirmala UI" w:cs="Nirmala UI" w:hint="cs"/>
            <w:b/>
            <w:sz w:val="20"/>
            <w:szCs w:val="18"/>
          </w:rPr>
          <w:delText>जो</w:delText>
        </w:r>
        <w:r w:rsidR="00230471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535" w:author="Renjish Kumar Ratna Kaleelazhicathu (Service Transformation)" w:date="2018-10-12T20:46:00Z">
        <w:r w:rsidR="00957789" w:rsidRPr="00957789">
          <w:rPr>
            <w:rFonts w:ascii="Nirmala UI" w:hAnsi="Nirmala UI" w:cs="Nirmala UI" w:hint="cs"/>
            <w:b/>
            <w:sz w:val="20"/>
            <w:szCs w:val="18"/>
          </w:rPr>
          <w:t>जिन्हें</w:t>
        </w:r>
        <w:r w:rsidR="00957789" w:rsidRPr="00957789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="00693C4B" w:rsidRPr="00693C4B">
        <w:rPr>
          <w:rFonts w:ascii="Nirmala UI" w:hAnsi="Nirmala UI" w:cs="Nirmala UI"/>
          <w:b/>
          <w:sz w:val="20"/>
          <w:szCs w:val="18"/>
        </w:rPr>
        <w:t xml:space="preserve"> </w:t>
      </w:r>
      <w:del w:id="536" w:author="Renjish Kumar Ratna Kaleelazhicathu (Service Transformation)" w:date="2018-10-12T20:46:00Z">
        <w:r w:rsidR="003259CF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द्वारा </w:delText>
        </w:r>
      </w:del>
      <w:r w:rsidR="003259CF" w:rsidRPr="00424764">
        <w:rPr>
          <w:rFonts w:ascii="Nirmala UI" w:hAnsi="Nirmala UI" w:cs="Nirmala UI"/>
          <w:b/>
          <w:sz w:val="20"/>
          <w:szCs w:val="18"/>
        </w:rPr>
        <w:t>सामना</w:t>
      </w:r>
      <w:del w:id="537" w:author="Renjish Kumar Ratna Kaleelazhicathu (Service Transformation)" w:date="2018-10-12T20:46:00Z">
        <w:r w:rsidR="003259CF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 किए </w:delText>
        </w:r>
        <w:r w:rsidR="003259CF" w:rsidRPr="00424764" w:rsidDel="00957789">
          <w:rPr>
            <w:rFonts w:ascii="Nirmala UI" w:hAnsi="Nirmala UI" w:cs="Nirmala UI" w:hint="cs"/>
            <w:b/>
            <w:sz w:val="20"/>
            <w:szCs w:val="18"/>
          </w:rPr>
          <w:delText>जाते</w:delText>
        </w:r>
        <w:r w:rsidR="003259CF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 हो</w:delText>
        </w:r>
      </w:del>
      <w:ins w:id="538" w:author="Renjish Kumar Ratna Kaleelazhicathu (Service Transformation)" w:date="2018-10-12T20:46:00Z">
        <w:r w:rsidR="00957789" w:rsidRPr="00957789">
          <w:rPr>
            <w:rFonts w:hint="cs"/>
          </w:rPr>
          <w:t xml:space="preserve"> </w:t>
        </w:r>
        <w:r w:rsidR="00957789" w:rsidRPr="00957789">
          <w:rPr>
            <w:rFonts w:ascii="Nirmala UI" w:hAnsi="Nirmala UI" w:cs="Nirmala UI" w:hint="cs"/>
            <w:b/>
            <w:sz w:val="20"/>
            <w:szCs w:val="18"/>
          </w:rPr>
          <w:t>करते</w:t>
        </w:r>
        <w:r w:rsidR="00957789" w:rsidRPr="00957789">
          <w:rPr>
            <w:rFonts w:ascii="Nirmala UI" w:hAnsi="Nirmala UI" w:cs="Nirmala UI"/>
            <w:b/>
            <w:sz w:val="20"/>
            <w:szCs w:val="18"/>
          </w:rPr>
          <w:t xml:space="preserve"> </w:t>
        </w:r>
        <w:r w:rsidR="00957789" w:rsidRPr="00957789">
          <w:rPr>
            <w:rFonts w:ascii="Nirmala UI" w:hAnsi="Nirmala UI" w:cs="Nirmala UI" w:hint="cs"/>
            <w:b/>
            <w:sz w:val="20"/>
            <w:szCs w:val="18"/>
          </w:rPr>
          <w:t>हैं</w:t>
        </w:r>
      </w:ins>
      <w:r w:rsidR="00A0456C" w:rsidRPr="00424764">
        <w:rPr>
          <w:rFonts w:ascii="Nirmala UI" w:hAnsi="Nirmala UI" w:cs="Nirmala UI"/>
          <w:b/>
          <w:sz w:val="20"/>
          <w:szCs w:val="18"/>
        </w:rPr>
        <w:t>, जिसमें निम्न उपयोग</w:t>
      </w:r>
      <w:del w:id="539" w:author="Renjish Kumar Ratna Kaleelazhicathu (Service Transformation)" w:date="2018-10-12T20:49:00Z">
        <w:r w:rsidR="00A0456C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 के</w:delText>
        </w:r>
      </w:del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del w:id="540" w:author="Renjish Kumar Ratna Kaleelazhicathu (Service Transformation)" w:date="2018-10-12T20:49:00Z">
        <w:r w:rsidR="00230471" w:rsidRPr="00424764" w:rsidDel="00957789">
          <w:rPr>
            <w:rFonts w:ascii="Nirmala UI" w:hAnsi="Nirmala UI" w:cs="Nirmala UI" w:hint="cs"/>
            <w:b/>
            <w:sz w:val="20"/>
            <w:szCs w:val="18"/>
          </w:rPr>
          <w:delText>परिस्तिथिया</w:delText>
        </w:r>
        <w:r w:rsidR="00230471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541" w:author="Renjish Kumar Ratna Kaleelazhicathu (Service Transformation)" w:date="2018-10-12T20:49:00Z">
        <w:r w:rsidR="00957789" w:rsidRPr="00957789">
          <w:rPr>
            <w:rFonts w:ascii="Nirmala UI" w:hAnsi="Nirmala UI" w:cs="Nirmala UI" w:hint="cs"/>
            <w:b/>
            <w:sz w:val="20"/>
            <w:szCs w:val="18"/>
          </w:rPr>
          <w:t>परिस्थितियाँ</w:t>
        </w:r>
        <w:r w:rsidR="00957789" w:rsidRPr="00957789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शामिल हो सकते हैं (ध्यान दें कि सूची न तो संपूर्ण है, न ही सभी उपयोग </w:t>
      </w:r>
      <w:del w:id="542" w:author="Renjish Kumar Ratna Kaleelazhicathu (Service Transformation)" w:date="2018-10-12T20:47:00Z">
        <w:r w:rsidR="00A0456C" w:rsidRPr="00424764" w:rsidDel="00957789">
          <w:rPr>
            <w:rFonts w:ascii="Nirmala UI" w:hAnsi="Nirmala UI" w:cs="Nirmala UI"/>
            <w:b/>
            <w:sz w:val="20"/>
            <w:szCs w:val="18"/>
          </w:rPr>
          <w:delText xml:space="preserve">के मामले </w:delText>
        </w:r>
      </w:del>
      <w:ins w:id="543" w:author="Renjish Kumar Ratna Kaleelazhicathu (Service Transformation)" w:date="2018-10-12T20:48:00Z">
        <w:r w:rsidR="00957789" w:rsidRPr="00957789">
          <w:rPr>
            <w:rFonts w:ascii="Nirmala UI" w:hAnsi="Nirmala UI" w:cs="Nirmala UI" w:hint="cs"/>
            <w:b/>
            <w:sz w:val="20"/>
            <w:szCs w:val="18"/>
          </w:rPr>
          <w:t>परिस्थितियाँ</w:t>
        </w:r>
        <w:r w:rsidR="00957789" w:rsidRPr="00957789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A0456C" w:rsidRPr="00424764">
        <w:rPr>
          <w:rFonts w:ascii="Nirmala UI" w:hAnsi="Nirmala UI" w:cs="Nirmala UI"/>
          <w:b/>
          <w:sz w:val="20"/>
          <w:szCs w:val="18"/>
        </w:rPr>
        <w:t>लागू हो सकते हैं):</w:t>
      </w:r>
    </w:p>
    <w:p w14:paraId="72BD69A6" w14:textId="77777777" w:rsidR="00A0456C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/>
          <w:b/>
          <w:sz w:val="20"/>
          <w:szCs w:val="18"/>
        </w:rPr>
        <w:t>बाइनरी रूप में वितरित;</w:t>
      </w:r>
    </w:p>
    <w:p w14:paraId="678AEF07" w14:textId="77777777" w:rsidR="00BC13D2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 w:hint="cs"/>
          <w:b/>
          <w:sz w:val="20"/>
          <w:szCs w:val="18"/>
        </w:rPr>
        <w:t>स्रोत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रूप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में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वितरित</w:t>
      </w:r>
      <w:r w:rsidR="00693C4B"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5800C4C5" w14:textId="29469A85" w:rsidR="00693C4B" w:rsidRPr="00693C4B" w:rsidRDefault="00DC4D5E" w:rsidP="00693C4B">
      <w:pPr>
        <w:pStyle w:val="ListParagraph"/>
        <w:numPr>
          <w:ilvl w:val="0"/>
          <w:numId w:val="29"/>
        </w:numPr>
        <w:spacing w:after="13"/>
        <w:jc w:val="both"/>
      </w:pPr>
      <w:r w:rsidRPr="00693C4B">
        <w:rPr>
          <w:rFonts w:ascii="Nirmala UI" w:hAnsi="Nirmala UI" w:cs="Nirmala UI" w:hint="cs"/>
          <w:b/>
          <w:sz w:val="20"/>
          <w:szCs w:val="18"/>
        </w:rPr>
        <w:t>अन्य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के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साथ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एकीकृत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ins w:id="544" w:author="Renjish Kumar Ratna Kaleelazhicathu (Service Transformation)" w:date="2018-10-13T23:10:00Z">
        <w:r w:rsidR="00D22ECD" w:rsidRPr="00D22ECD">
          <w:rPr>
            <w:rFonts w:ascii="Nirmala UI" w:hAnsi="Nirmala UI" w:cs="Nirmala UI" w:hint="cs"/>
            <w:b/>
            <w:sz w:val="20"/>
            <w:szCs w:val="18"/>
          </w:rPr>
          <w:t>ऐसा</w:t>
        </w:r>
      </w:ins>
      <w:ins w:id="545" w:author="Renjish Kumar Ratna Kaleelazhicathu (Service Transformation)" w:date="2018-10-13T23:08:00Z">
        <w:r w:rsidR="00A32D9F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कि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यह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 xml:space="preserve">कॉपीलेफ्ट </w:t>
      </w:r>
      <w:r w:rsidRPr="00693C4B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को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del w:id="546" w:author="Renjish Kumar Ratna Kaleelazhicathu (Service Transformation)" w:date="2018-10-13T23:11:00Z">
        <w:r w:rsidR="00693C4B" w:rsidRPr="00693C4B" w:rsidDel="00D22ECD">
          <w:rPr>
            <w:rFonts w:ascii="Nirmala UI" w:hAnsi="Nirmala UI" w:cs="Nirmala UI" w:hint="cs"/>
            <w:b/>
            <w:sz w:val="20"/>
            <w:szCs w:val="18"/>
          </w:rPr>
          <w:delText>शुरू</w:delText>
        </w:r>
        <w:r w:rsidR="00693C4B" w:rsidRPr="00693C4B" w:rsidDel="00D22ECD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547" w:author="Renjish Kumar Ratna Kaleelazhicathu (Service Transformation)" w:date="2018-10-13T23:11:00Z">
        <w:r w:rsidR="00D22ECD" w:rsidRPr="00D22ECD">
          <w:rPr>
            <w:rFonts w:ascii="Nirmala UI" w:hAnsi="Nirmala UI" w:cs="Nirmala UI" w:hint="cs"/>
            <w:b/>
            <w:sz w:val="20"/>
            <w:szCs w:val="18"/>
          </w:rPr>
          <w:t>सक्रिय</w:t>
        </w:r>
        <w:r w:rsidR="00D22ECD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Pr="00693C4B">
        <w:rPr>
          <w:rFonts w:ascii="Nirmala UI" w:hAnsi="Nirmala UI" w:cs="Nirmala UI" w:hint="cs"/>
          <w:b/>
          <w:sz w:val="20"/>
          <w:szCs w:val="18"/>
        </w:rPr>
        <w:t>कर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सकता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3089A29E" w14:textId="548480ED" w:rsidR="00091BCF" w:rsidRPr="00211EE8" w:rsidRDefault="00DC4D5E" w:rsidP="00610738">
      <w:pPr>
        <w:pStyle w:val="ListParagraph"/>
        <w:numPr>
          <w:ilvl w:val="0"/>
          <w:numId w:val="29"/>
        </w:numPr>
        <w:spacing w:after="13"/>
        <w:jc w:val="both"/>
        <w:rPr>
          <w:rFonts w:ascii="Nirmala UI" w:hAnsi="Nirmala UI" w:cs="Nirmala UI"/>
          <w:b/>
          <w:sz w:val="20"/>
          <w:szCs w:val="20"/>
          <w:rPrChange w:id="548" w:author="Renjish Kumar Ratna Kaleelazhicathu (Service Transformation)" w:date="2018-10-13T23:09:00Z">
            <w:rPr>
              <w:b/>
            </w:rPr>
          </w:rPrChange>
        </w:rPr>
      </w:pPr>
      <w:r w:rsidRPr="00211EE8">
        <w:rPr>
          <w:rFonts w:ascii="Nirmala UI" w:hAnsi="Nirmala UI" w:cs="Nirmala UI"/>
          <w:b/>
          <w:sz w:val="20"/>
          <w:szCs w:val="20"/>
          <w:rPrChange w:id="549" w:author="Renjish Kumar Ratna Kaleelazhicathu (Service Transformation)" w:date="2018-10-13T23:09:00Z">
            <w:rPr>
              <w:rFonts w:ascii="Nirmala UI" w:hAnsi="Nirmala UI" w:cs="Nirmala UI"/>
              <w:b/>
            </w:rPr>
          </w:rPrChange>
        </w:rPr>
        <w:t>संशोधित</w:t>
      </w:r>
      <w:r w:rsidRPr="00211EE8">
        <w:rPr>
          <w:rFonts w:ascii="Nirmala UI" w:hAnsi="Nirmala UI" w:cs="Nirmala UI"/>
          <w:b/>
          <w:sz w:val="20"/>
          <w:szCs w:val="20"/>
          <w:rPrChange w:id="550" w:author="Renjish Kumar Ratna Kaleelazhicathu (Service Transformation)" w:date="2018-10-13T23:09:00Z">
            <w:rPr>
              <w:b/>
            </w:rPr>
          </w:rPrChange>
        </w:rPr>
        <w:t xml:space="preserve"> </w:t>
      </w:r>
      <w:r w:rsidRPr="00211EE8">
        <w:rPr>
          <w:rFonts w:ascii="Nirmala UI" w:hAnsi="Nirmala UI" w:cs="Nirmala UI"/>
          <w:b/>
          <w:sz w:val="20"/>
          <w:szCs w:val="20"/>
          <w:rPrChange w:id="551" w:author="Renjish Kumar Ratna Kaleelazhicathu (Service Transformation)" w:date="2018-10-13T23:09:00Z">
            <w:rPr>
              <w:rFonts w:ascii="Nirmala UI" w:hAnsi="Nirmala UI" w:cs="Nirmala UI"/>
              <w:b/>
            </w:rPr>
          </w:rPrChange>
        </w:rPr>
        <w:t>एफओएसएस</w:t>
      </w:r>
      <w:r w:rsidRPr="00211EE8">
        <w:rPr>
          <w:rFonts w:ascii="Nirmala UI" w:hAnsi="Nirmala UI" w:cs="Nirmala UI"/>
          <w:b/>
          <w:sz w:val="20"/>
          <w:szCs w:val="20"/>
          <w:rPrChange w:id="552" w:author="Renjish Kumar Ratna Kaleelazhicathu (Service Transformation)" w:date="2018-10-13T23:09:00Z">
            <w:rPr>
              <w:b/>
            </w:rPr>
          </w:rPrChange>
        </w:rPr>
        <w:t xml:space="preserve"> </w:t>
      </w:r>
      <w:del w:id="553" w:author="Renjish Kumar Ratna Kaleelazhicathu (Service Transformation)" w:date="2018-10-13T23:14:00Z">
        <w:r w:rsidRPr="00211EE8" w:rsidDel="00E728CD">
          <w:rPr>
            <w:rFonts w:ascii="Nirmala UI" w:hAnsi="Nirmala UI" w:cs="Nirmala UI"/>
            <w:b/>
            <w:sz w:val="20"/>
            <w:szCs w:val="20"/>
            <w:rPrChange w:id="554" w:author="Renjish Kumar Ratna Kaleelazhicathu (Service Transformation)" w:date="2018-10-13T23:09:00Z">
              <w:rPr>
                <w:rFonts w:ascii="Nirmala UI" w:hAnsi="Nirmala UI" w:cs="Nirmala UI"/>
                <w:b/>
              </w:rPr>
            </w:rPrChange>
          </w:rPr>
          <w:delText>शामिल</w:delText>
        </w:r>
        <w:r w:rsidRPr="00211EE8" w:rsidDel="00E728CD">
          <w:rPr>
            <w:rFonts w:ascii="Nirmala UI" w:hAnsi="Nirmala UI" w:cs="Nirmala UI"/>
            <w:b/>
            <w:sz w:val="20"/>
            <w:szCs w:val="20"/>
            <w:rPrChange w:id="555" w:author="Renjish Kumar Ratna Kaleelazhicathu (Service Transformation)" w:date="2018-10-13T23:09:00Z">
              <w:rPr>
                <w:b/>
              </w:rPr>
            </w:rPrChange>
          </w:rPr>
          <w:delText xml:space="preserve"> </w:delText>
        </w:r>
      </w:del>
      <w:ins w:id="556" w:author="Renjish Kumar Ratna Kaleelazhicathu (Service Transformation)" w:date="2018-10-13T23:14:00Z">
        <w:r w:rsidR="00E728CD" w:rsidRPr="00E728CD">
          <w:rPr>
            <w:rFonts w:ascii="Nirmala UI" w:hAnsi="Nirmala UI" w:cs="Nirmala UI" w:hint="cs"/>
            <w:b/>
            <w:sz w:val="20"/>
            <w:szCs w:val="20"/>
          </w:rPr>
          <w:t>समाविष्ट</w:t>
        </w:r>
        <w:r w:rsidR="00E728CD" w:rsidRPr="00E728CD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r w:rsidRPr="00211EE8">
        <w:rPr>
          <w:rFonts w:ascii="Nirmala UI" w:hAnsi="Nirmala UI" w:cs="Nirmala UI"/>
          <w:b/>
          <w:sz w:val="20"/>
          <w:szCs w:val="20"/>
          <w:rPrChange w:id="557" w:author="Renjish Kumar Ratna Kaleelazhicathu (Service Transformation)" w:date="2018-10-13T23:09:00Z">
            <w:rPr>
              <w:rFonts w:ascii="Nirmala UI" w:hAnsi="Nirmala UI" w:cs="Nirmala UI"/>
              <w:b/>
            </w:rPr>
          </w:rPrChange>
        </w:rPr>
        <w:t>है</w:t>
      </w:r>
      <w:r w:rsidRPr="00211EE8">
        <w:rPr>
          <w:rFonts w:ascii="Nirmala UI" w:hAnsi="Nirmala UI" w:cs="Nirmala UI"/>
          <w:b/>
          <w:sz w:val="20"/>
          <w:szCs w:val="20"/>
          <w:rPrChange w:id="558" w:author="Renjish Kumar Ratna Kaleelazhicathu (Service Transformation)" w:date="2018-10-13T23:09:00Z">
            <w:rPr>
              <w:b/>
            </w:rPr>
          </w:rPrChange>
        </w:rPr>
        <w:t xml:space="preserve">; </w:t>
      </w:r>
    </w:p>
    <w:p w14:paraId="2B305434" w14:textId="4FA920F2" w:rsidR="00DC4D5E" w:rsidRPr="00211EE8" w:rsidRDefault="00D61DD2" w:rsidP="003E17A0">
      <w:pPr>
        <w:pStyle w:val="Default"/>
        <w:numPr>
          <w:ilvl w:val="0"/>
          <w:numId w:val="29"/>
        </w:numPr>
        <w:spacing w:after="13"/>
        <w:rPr>
          <w:rFonts w:ascii="Nirmala UI" w:hAnsi="Nirmala UI" w:cs="Nirmala UI"/>
          <w:b/>
          <w:sz w:val="20"/>
          <w:szCs w:val="20"/>
          <w:rPrChange w:id="559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</w:pPr>
      <w:ins w:id="560" w:author="Renjish Kumar Ratna Kaleelazhicathu (Service Transformation)" w:date="2018-10-14T00:24:00Z">
        <w:r w:rsidRPr="007B195B">
          <w:rPr>
            <w:rFonts w:ascii="Nirmala UI" w:hAnsi="Nirmala UI" w:cs="Nirmala UI"/>
            <w:b/>
            <w:sz w:val="20"/>
            <w:szCs w:val="20"/>
          </w:rPr>
          <w:t>एक असंगत लाइसेंस के</w:t>
        </w:r>
      </w:ins>
      <w:ins w:id="561" w:author="Renjish Kumar Ratna Kaleelazhicathu (Service Transformation)" w:date="2018-10-14T00:58:00Z">
        <w:r w:rsidR="001F1848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ins w:id="562" w:author="Renjish Kumar Ratna Kaleelazhicathu (Service Transformation)" w:date="2018-10-14T00:59:00Z">
        <w:r w:rsidR="001F1848" w:rsidRPr="001F1848">
          <w:rPr>
            <w:rFonts w:ascii="Nirmala UI" w:hAnsi="Nirmala UI" w:cs="Nirmala UI" w:hint="cs"/>
            <w:b/>
            <w:sz w:val="20"/>
            <w:szCs w:val="20"/>
          </w:rPr>
          <w:t>अंतर्गत</w:t>
        </w:r>
      </w:ins>
      <w:ins w:id="563" w:author="Renjish Kumar Ratna Kaleelazhicathu (Service Transformation)" w:date="2018-10-14T00:33:00Z">
        <w:r w:rsidR="002B454F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ins w:id="564" w:author="Renjish Kumar Ratna Kaleelazhicathu (Service Transformation)" w:date="2018-10-14T00:24:00Z">
        <w:r w:rsidRPr="007B195B">
          <w:rPr>
            <w:rFonts w:ascii="Nirmala UI" w:hAnsi="Nirmala UI" w:cs="Nirmala UI"/>
            <w:b/>
            <w:sz w:val="20"/>
            <w:szCs w:val="20"/>
          </w:rPr>
          <w:t>एफओएसएस या अन्य सॉफ्टवेयर</w:t>
        </w:r>
      </w:ins>
      <w:ins w:id="565" w:author="Renjish Kumar Ratna Kaleelazhicathu (Service Transformation)" w:date="2018-10-14T00:35:00Z">
        <w:r w:rsidR="00074527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ins w:id="566" w:author="Renjish Kumar Ratna Kaleelazhicathu (Service Transformation)" w:date="2018-10-14T00:24:00Z">
        <w:r w:rsidRPr="007B195B">
          <w:rPr>
            <w:rFonts w:ascii="Nirmala UI" w:hAnsi="Nirmala UI" w:cs="Nirmala UI"/>
            <w:b/>
            <w:sz w:val="20"/>
            <w:szCs w:val="20"/>
          </w:rPr>
          <w:t>हैं</w:t>
        </w:r>
        <w:r w:rsidRPr="00D61DD2">
          <w:rPr>
            <w:rFonts w:ascii="Nirmala UI" w:hAnsi="Nirmala UI" w:cs="Nirmala UI"/>
            <w:b/>
            <w:sz w:val="20"/>
            <w:szCs w:val="20"/>
          </w:rPr>
          <w:t xml:space="preserve"> </w:t>
        </w:r>
        <w:r w:rsidR="00357EAF" w:rsidRPr="00357EAF">
          <w:rPr>
            <w:rFonts w:ascii="Nirmala UI" w:hAnsi="Nirmala UI" w:cs="Nirmala UI" w:hint="cs"/>
            <w:b/>
            <w:sz w:val="20"/>
            <w:szCs w:val="20"/>
          </w:rPr>
          <w:t>जो</w:t>
        </w:r>
        <w:r w:rsidR="00357EAF" w:rsidRPr="00357EAF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r w:rsidR="00DC4D5E" w:rsidRPr="00211EE8">
        <w:rPr>
          <w:rFonts w:ascii="Nirmala UI" w:hAnsi="Nirmala UI" w:cs="Nirmala UI"/>
          <w:b/>
          <w:sz w:val="20"/>
          <w:szCs w:val="20"/>
          <w:rPrChange w:id="567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आपूर्ति</w:t>
      </w:r>
      <w:r w:rsidR="00DC4D5E" w:rsidRPr="00211EE8">
        <w:rPr>
          <w:rFonts w:ascii="Nirmala UI" w:hAnsi="Nirmala UI" w:cs="Nirmala UI"/>
          <w:b/>
          <w:sz w:val="20"/>
          <w:szCs w:val="20"/>
          <w:rPrChange w:id="568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="00DC4D5E" w:rsidRPr="00211EE8">
        <w:rPr>
          <w:rFonts w:ascii="Nirmala UI" w:hAnsi="Nirmala UI" w:cs="Nirmala UI"/>
          <w:b/>
          <w:sz w:val="20"/>
          <w:szCs w:val="20"/>
          <w:rPrChange w:id="569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सॉफ्टवेयर</w:t>
      </w:r>
      <w:r w:rsidR="00DC4D5E" w:rsidRPr="00211EE8">
        <w:rPr>
          <w:rFonts w:ascii="Nirmala UI" w:hAnsi="Nirmala UI" w:cs="Nirmala UI"/>
          <w:b/>
          <w:sz w:val="20"/>
          <w:szCs w:val="20"/>
          <w:rPrChange w:id="570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del w:id="571" w:author="Renjish Kumar Ratna Kaleelazhicathu (Service Transformation)" w:date="2018-10-13T23:58:00Z">
        <w:r w:rsidR="00DC4D5E" w:rsidRPr="00211EE8" w:rsidDel="007A606D">
          <w:rPr>
            <w:rFonts w:ascii="Nirmala UI" w:hAnsi="Nirmala UI" w:cs="Nirmala UI"/>
            <w:b/>
            <w:sz w:val="20"/>
            <w:szCs w:val="20"/>
            <w:rPrChange w:id="572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के</w:delText>
        </w:r>
        <w:r w:rsidR="00DC4D5E" w:rsidRPr="00211EE8" w:rsidDel="007A606D">
          <w:rPr>
            <w:rFonts w:ascii="Nirmala UI" w:hAnsi="Nirmala UI" w:cs="Nirmala UI"/>
            <w:b/>
            <w:sz w:val="20"/>
            <w:szCs w:val="20"/>
            <w:rPrChange w:id="573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7A606D">
          <w:rPr>
            <w:rFonts w:ascii="Nirmala UI" w:hAnsi="Nirmala UI" w:cs="Nirmala UI"/>
            <w:b/>
            <w:sz w:val="20"/>
            <w:szCs w:val="20"/>
            <w:rPrChange w:id="574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भीतर</w:delText>
        </w:r>
        <w:r w:rsidR="00DC4D5E" w:rsidRPr="00211EE8" w:rsidDel="007A606D">
          <w:rPr>
            <w:rFonts w:ascii="Nirmala UI" w:hAnsi="Nirmala UI" w:cs="Nirmala UI"/>
            <w:b/>
            <w:sz w:val="20"/>
            <w:szCs w:val="20"/>
            <w:rPrChange w:id="575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</w:del>
      <w:ins w:id="576" w:author="Renjish Kumar Ratna Kaleelazhicathu (Service Transformation)" w:date="2018-10-13T23:58:00Z">
        <w:r w:rsidR="007A606D" w:rsidRPr="007A606D">
          <w:rPr>
            <w:rFonts w:ascii="Nirmala UI" w:hAnsi="Nirmala UI" w:cs="Nirmala UI" w:hint="cs"/>
            <w:b/>
            <w:sz w:val="20"/>
            <w:szCs w:val="20"/>
          </w:rPr>
          <w:t>में</w:t>
        </w:r>
        <w:r w:rsidR="007A606D" w:rsidRPr="007A606D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ins w:id="577" w:author="Renjish Kumar Ratna Kaleelazhicathu (Service Transformation)" w:date="2018-10-13T23:59:00Z">
        <w:r w:rsidR="007A606D" w:rsidRPr="007A606D">
          <w:rPr>
            <w:rFonts w:ascii="Nirmala UI" w:hAnsi="Nirmala UI" w:cs="Nirmala UI" w:hint="cs"/>
            <w:b/>
            <w:sz w:val="20"/>
            <w:szCs w:val="20"/>
          </w:rPr>
          <w:t>समाविष्ट</w:t>
        </w:r>
        <w:r w:rsidR="007A606D" w:rsidRPr="007A606D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r w:rsidR="00DC4D5E" w:rsidRPr="00211EE8">
        <w:rPr>
          <w:rFonts w:ascii="Nirmala UI" w:hAnsi="Nirmala UI" w:cs="Nirmala UI"/>
          <w:b/>
          <w:sz w:val="20"/>
          <w:szCs w:val="20"/>
          <w:rPrChange w:id="578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अन्य</w:t>
      </w:r>
      <w:r w:rsidR="00DC4D5E" w:rsidRPr="00211EE8">
        <w:rPr>
          <w:rFonts w:ascii="Nirmala UI" w:hAnsi="Nirmala UI" w:cs="Nirmala UI"/>
          <w:b/>
          <w:sz w:val="20"/>
          <w:szCs w:val="20"/>
          <w:rPrChange w:id="579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="00DC4D5E" w:rsidRPr="00211EE8">
        <w:rPr>
          <w:rFonts w:ascii="Nirmala UI" w:hAnsi="Nirmala UI" w:cs="Nirmala UI"/>
          <w:b/>
          <w:sz w:val="20"/>
          <w:szCs w:val="20"/>
          <w:rPrChange w:id="580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घटकों</w:t>
      </w:r>
      <w:r w:rsidR="00DC4D5E" w:rsidRPr="00211EE8">
        <w:rPr>
          <w:rFonts w:ascii="Nirmala UI" w:hAnsi="Nirmala UI" w:cs="Nirmala UI"/>
          <w:b/>
          <w:sz w:val="20"/>
          <w:szCs w:val="20"/>
          <w:rPrChange w:id="581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="00DC4D5E" w:rsidRPr="00211EE8">
        <w:rPr>
          <w:rFonts w:ascii="Nirmala UI" w:hAnsi="Nirmala UI" w:cs="Nirmala UI"/>
          <w:b/>
          <w:sz w:val="20"/>
          <w:szCs w:val="20"/>
          <w:rPrChange w:id="582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के</w:t>
      </w:r>
      <w:r w:rsidR="00DC4D5E" w:rsidRPr="00211EE8">
        <w:rPr>
          <w:rFonts w:ascii="Nirmala UI" w:hAnsi="Nirmala UI" w:cs="Nirmala UI"/>
          <w:b/>
          <w:sz w:val="20"/>
          <w:szCs w:val="20"/>
          <w:rPrChange w:id="583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="00DC4D5E" w:rsidRPr="00211EE8">
        <w:rPr>
          <w:rFonts w:ascii="Nirmala UI" w:hAnsi="Nirmala UI" w:cs="Nirmala UI"/>
          <w:b/>
          <w:sz w:val="20"/>
          <w:szCs w:val="20"/>
          <w:rPrChange w:id="584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साथ</w:t>
      </w:r>
      <w:r w:rsidR="00391E92" w:rsidRPr="00211EE8">
        <w:rPr>
          <w:rFonts w:ascii="Nirmala UI" w:hAnsi="Nirmala UI" w:cs="Nirmala UI"/>
          <w:b/>
          <w:sz w:val="20"/>
          <w:szCs w:val="20"/>
          <w:rPrChange w:id="585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 xml:space="preserve"> परस्पर</w:t>
      </w:r>
      <w:r w:rsidR="00DC4D5E" w:rsidRPr="00211EE8">
        <w:rPr>
          <w:rFonts w:ascii="Nirmala UI" w:hAnsi="Nirmala UI" w:cs="Nirmala UI"/>
          <w:b/>
          <w:sz w:val="20"/>
          <w:szCs w:val="20"/>
          <w:rPrChange w:id="586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del w:id="587" w:author="Renjish Kumar Ratna Kaleelazhicathu (Service Transformation)" w:date="2018-10-14T00:54:00Z">
        <w:r w:rsidR="00391E92" w:rsidRPr="00211EE8" w:rsidDel="00ED1AC5">
          <w:rPr>
            <w:rFonts w:ascii="Nirmala UI" w:hAnsi="Nirmala UI" w:cs="Nirmala UI"/>
            <w:b/>
            <w:sz w:val="20"/>
            <w:szCs w:val="20"/>
            <w:rPrChange w:id="588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 xml:space="preserve">ताल्लुक़ </w:delText>
        </w:r>
      </w:del>
      <w:ins w:id="589" w:author="Renjish Kumar Ratna Kaleelazhicathu (Service Transformation)" w:date="2018-10-14T00:55:00Z">
        <w:r w:rsidR="002B5D58" w:rsidRPr="002B5D58">
          <w:rPr>
            <w:rFonts w:ascii="Nirmala UI" w:hAnsi="Nirmala UI" w:cs="Nirmala UI" w:hint="cs"/>
            <w:b/>
            <w:sz w:val="20"/>
            <w:szCs w:val="20"/>
          </w:rPr>
          <w:t>संबद्ध</w:t>
        </w:r>
        <w:r w:rsidR="002B5D58" w:rsidRPr="002B5D58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del w:id="590" w:author="Renjish Kumar Ratna Kaleelazhicathu (Service Transformation)" w:date="2018-10-14T00:57:00Z">
        <w:r w:rsidR="00DC4D5E" w:rsidRPr="00211EE8" w:rsidDel="002B5D58">
          <w:rPr>
            <w:rFonts w:ascii="Nirmala UI" w:hAnsi="Nirmala UI" w:cs="Nirmala UI"/>
            <w:b/>
            <w:sz w:val="20"/>
            <w:szCs w:val="20"/>
            <w:rPrChange w:id="591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करने</w:delText>
        </w:r>
        <w:r w:rsidR="00DC4D5E" w:rsidRPr="00211EE8" w:rsidDel="002B5D58">
          <w:rPr>
            <w:rFonts w:ascii="Nirmala UI" w:hAnsi="Nirmala UI" w:cs="Nirmala UI"/>
            <w:b/>
            <w:sz w:val="20"/>
            <w:szCs w:val="20"/>
            <w:rPrChange w:id="592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2B5D58">
          <w:rPr>
            <w:rFonts w:ascii="Nirmala UI" w:hAnsi="Nirmala UI" w:cs="Nirmala UI"/>
            <w:b/>
            <w:sz w:val="20"/>
            <w:szCs w:val="20"/>
            <w:rPrChange w:id="593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वाले</w:delText>
        </w:r>
        <w:r w:rsidR="00DC4D5E" w:rsidRPr="00211EE8" w:rsidDel="002B5D58">
          <w:rPr>
            <w:rFonts w:ascii="Nirmala UI" w:hAnsi="Nirmala UI" w:cs="Nirmala UI"/>
            <w:b/>
            <w:sz w:val="20"/>
            <w:szCs w:val="20"/>
            <w:rPrChange w:id="594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</w:del>
      <w:del w:id="595" w:author="Renjish Kumar Ratna Kaleelazhicathu (Service Transformation)" w:date="2018-10-14T00:26:00Z"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596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एक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597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598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असंगत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599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0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लाइसेंस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1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2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के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3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4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तहत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5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6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एफओएसएस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7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8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या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09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0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अन्य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1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2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सॉफ्टवेयर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3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4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शामिल</w:delText>
        </w:r>
        <w:r w:rsidR="00DC4D5E" w:rsidRPr="00211EE8" w:rsidDel="00357EAF">
          <w:rPr>
            <w:rFonts w:ascii="Nirmala UI" w:hAnsi="Nirmala UI" w:cs="Nirmala UI"/>
            <w:b/>
            <w:sz w:val="20"/>
            <w:szCs w:val="20"/>
            <w:rPrChange w:id="615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</w:del>
      <w:ins w:id="616" w:author="Renjish Kumar Ratna Kaleelazhicathu (Service Transformation)" w:date="2018-10-14T00:57:00Z">
        <w:r w:rsidR="002B5D58">
          <w:rPr>
            <w:rFonts w:ascii="Nirmala UI" w:hAnsi="Nirmala UI" w:cs="Nirmala UI"/>
            <w:b/>
            <w:sz w:val="20"/>
            <w:szCs w:val="20"/>
          </w:rPr>
          <w:t xml:space="preserve"> </w:t>
        </w:r>
        <w:r w:rsidR="002B5D58" w:rsidRPr="002B5D58">
          <w:rPr>
            <w:rFonts w:ascii="Nirmala UI" w:hAnsi="Nirmala UI" w:cs="Nirmala UI" w:hint="cs"/>
            <w:b/>
            <w:sz w:val="20"/>
            <w:szCs w:val="20"/>
          </w:rPr>
          <w:t>रखते</w:t>
        </w:r>
        <w:r w:rsidR="002B5D58" w:rsidRPr="002B5D58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r w:rsidR="00DC4D5E" w:rsidRPr="00211EE8">
        <w:rPr>
          <w:rFonts w:ascii="Nirmala UI" w:hAnsi="Nirmala UI" w:cs="Nirmala UI"/>
          <w:b/>
          <w:sz w:val="20"/>
          <w:szCs w:val="20"/>
          <w:rPrChange w:id="617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हैं</w:t>
      </w:r>
      <w:r w:rsidR="00DC4D5E" w:rsidRPr="00211EE8">
        <w:rPr>
          <w:rFonts w:ascii="Nirmala UI" w:hAnsi="Nirmala UI" w:cs="Nirmala UI"/>
          <w:b/>
          <w:sz w:val="20"/>
          <w:szCs w:val="20"/>
          <w:rPrChange w:id="618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; </w:t>
      </w:r>
      <w:r w:rsidR="00DC4D5E" w:rsidRPr="00211EE8">
        <w:rPr>
          <w:rFonts w:ascii="Nirmala UI" w:hAnsi="Nirmala UI" w:cs="Nirmala UI"/>
          <w:b/>
          <w:sz w:val="20"/>
          <w:szCs w:val="20"/>
          <w:rPrChange w:id="619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और</w:t>
      </w:r>
      <w:r w:rsidR="00DC4D5E" w:rsidRPr="00211EE8">
        <w:rPr>
          <w:rFonts w:ascii="Nirmala UI" w:hAnsi="Nirmala UI" w:cs="Nirmala UI"/>
          <w:b/>
          <w:sz w:val="20"/>
          <w:szCs w:val="20"/>
          <w:rPrChange w:id="620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/ </w:t>
      </w:r>
      <w:r w:rsidR="00DC4D5E" w:rsidRPr="00211EE8">
        <w:rPr>
          <w:rFonts w:ascii="Nirmala UI" w:hAnsi="Nirmala UI" w:cs="Nirmala UI"/>
          <w:b/>
          <w:sz w:val="20"/>
          <w:szCs w:val="20"/>
          <w:rPrChange w:id="621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या</w:t>
      </w:r>
    </w:p>
    <w:p w14:paraId="781B0955" w14:textId="7267753C" w:rsidR="00091BCF" w:rsidRPr="00211EE8" w:rsidRDefault="00693C4B" w:rsidP="00693C4B">
      <w:pPr>
        <w:pStyle w:val="Default"/>
        <w:numPr>
          <w:ilvl w:val="0"/>
          <w:numId w:val="29"/>
        </w:numPr>
        <w:spacing w:after="13"/>
        <w:rPr>
          <w:rFonts w:ascii="Nirmala UI" w:hAnsi="Nirmala UI" w:cs="Nirmala UI"/>
          <w:b/>
          <w:sz w:val="20"/>
          <w:szCs w:val="20"/>
          <w:rPrChange w:id="622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</w:pPr>
      <w:r w:rsidRPr="00211EE8">
        <w:rPr>
          <w:rFonts w:ascii="Nirmala UI" w:hAnsi="Nirmala UI" w:cs="Nirmala UI"/>
          <w:b/>
          <w:sz w:val="20"/>
          <w:szCs w:val="20"/>
          <w:rPrChange w:id="623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एफओएसएस</w:t>
      </w:r>
      <w:r w:rsidRPr="00211EE8">
        <w:rPr>
          <w:rFonts w:ascii="Nirmala UI" w:hAnsi="Nirmala UI" w:cs="Nirmala UI"/>
          <w:b/>
          <w:sz w:val="20"/>
          <w:szCs w:val="20"/>
          <w:rPrChange w:id="624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Pr="00211EE8">
        <w:rPr>
          <w:rFonts w:ascii="Nirmala UI" w:hAnsi="Nirmala UI" w:cs="Nirmala UI"/>
          <w:b/>
          <w:sz w:val="20"/>
          <w:szCs w:val="20"/>
          <w:rPrChange w:id="625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के</w:t>
      </w:r>
      <w:r w:rsidRPr="00211EE8">
        <w:rPr>
          <w:rFonts w:ascii="Nirmala UI" w:hAnsi="Nirmala UI" w:cs="Nirmala UI"/>
          <w:b/>
          <w:sz w:val="20"/>
          <w:szCs w:val="20"/>
          <w:rPrChange w:id="626" w:author="Renjish Kumar Ratna Kaleelazhicathu (Service Transformation)" w:date="2018-10-13T23:09:00Z">
            <w:rPr>
              <w:b/>
              <w:sz w:val="22"/>
              <w:szCs w:val="22"/>
            </w:rPr>
          </w:rPrChange>
        </w:rPr>
        <w:t xml:space="preserve"> </w:t>
      </w:r>
      <w:r w:rsidRPr="00211EE8">
        <w:rPr>
          <w:rFonts w:ascii="Nirmala UI" w:hAnsi="Nirmala UI" w:cs="Nirmala UI"/>
          <w:b/>
          <w:sz w:val="20"/>
          <w:szCs w:val="20"/>
          <w:rPrChange w:id="627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 xml:space="preserve">साथ </w:t>
      </w:r>
      <w:del w:id="628" w:author="Renjish Kumar Ratna Kaleelazhicathu (Service Transformation)" w:date="2018-10-14T01:02:00Z">
        <w:r w:rsidRPr="00211EE8" w:rsidDel="0072799C">
          <w:rPr>
            <w:rFonts w:ascii="Nirmala UI" w:hAnsi="Nirmala UI" w:cs="Nirmala UI"/>
            <w:b/>
            <w:sz w:val="20"/>
            <w:szCs w:val="20"/>
            <w:rPrChange w:id="629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 xml:space="preserve">गुणारोपण </w:delText>
        </w:r>
      </w:del>
      <w:ins w:id="630" w:author="Renjish Kumar Ratna Kaleelazhicathu (Service Transformation)" w:date="2018-10-14T01:02:00Z">
        <w:r w:rsidR="0072799C" w:rsidRPr="0072799C">
          <w:rPr>
            <w:rFonts w:ascii="Nirmala UI" w:hAnsi="Nirmala UI" w:cs="Nirmala UI" w:hint="cs"/>
            <w:b/>
            <w:sz w:val="20"/>
            <w:szCs w:val="20"/>
          </w:rPr>
          <w:t>श्रेय</w:t>
        </w:r>
        <w:r w:rsidR="0072799C" w:rsidRPr="0072799C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ins w:id="631" w:author="Renjish Kumar Ratna Kaleelazhicathu (Service Transformation)" w:date="2018-10-14T01:04:00Z">
        <w:r w:rsidR="0061763F" w:rsidRPr="0061763F">
          <w:rPr>
            <w:rFonts w:ascii="Nirmala UI" w:hAnsi="Nirmala UI" w:cs="Nirmala UI" w:hint="cs"/>
            <w:b/>
            <w:sz w:val="20"/>
            <w:szCs w:val="20"/>
          </w:rPr>
          <w:t>आवश्यकताऐ</w:t>
        </w:r>
        <w:r w:rsidR="0061763F" w:rsidRPr="0061763F">
          <w:rPr>
            <w:rFonts w:ascii="Nirmala UI" w:hAnsi="Nirmala UI" w:cs="Nirmala UI"/>
            <w:b/>
            <w:sz w:val="20"/>
            <w:szCs w:val="20"/>
          </w:rPr>
          <w:t xml:space="preserve"> </w:t>
        </w:r>
      </w:ins>
      <w:del w:id="632" w:author="Renjish Kumar Ratna Kaleelazhicathu (Service Transformation)" w:date="2018-10-14T01:03:00Z">
        <w:r w:rsidR="00DC4D5E" w:rsidRPr="00211EE8" w:rsidDel="0061763F">
          <w:rPr>
            <w:rFonts w:ascii="Nirmala UI" w:hAnsi="Nirmala UI" w:cs="Nirmala UI"/>
            <w:b/>
            <w:sz w:val="20"/>
            <w:szCs w:val="20"/>
            <w:rPrChange w:id="633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आवश्यकताओं</w:delText>
        </w:r>
        <w:r w:rsidR="00DC4D5E" w:rsidRPr="00211EE8" w:rsidDel="0061763F">
          <w:rPr>
            <w:rFonts w:ascii="Nirmala UI" w:hAnsi="Nirmala UI" w:cs="Nirmala UI"/>
            <w:b/>
            <w:sz w:val="20"/>
            <w:szCs w:val="20"/>
            <w:rPrChange w:id="634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  <w:r w:rsidR="00DC4D5E" w:rsidRPr="00211EE8" w:rsidDel="0072799C">
          <w:rPr>
            <w:rFonts w:ascii="Nirmala UI" w:hAnsi="Nirmala UI" w:cs="Nirmala UI"/>
            <w:b/>
            <w:sz w:val="20"/>
            <w:szCs w:val="20"/>
            <w:rPrChange w:id="635" w:author="Renjish Kumar Ratna Kaleelazhicathu (Service Transformation)" w:date="2018-10-13T23:09:00Z">
              <w:rPr>
                <w:rFonts w:ascii="Nirmala UI" w:hAnsi="Nirmala UI" w:cs="Nirmala UI"/>
                <w:b/>
                <w:sz w:val="22"/>
                <w:szCs w:val="22"/>
              </w:rPr>
            </w:rPrChange>
          </w:rPr>
          <w:delText>शामिल</w:delText>
        </w:r>
      </w:del>
      <w:ins w:id="636" w:author="Renjish Kumar Ratna Kaleelazhicathu (Service Transformation)" w:date="2018-10-14T01:03:00Z">
        <w:r w:rsidR="0072799C">
          <w:rPr>
            <w:rFonts w:ascii="Nirmala UI" w:hAnsi="Nirmala UI" w:cs="Nirmala UI"/>
            <w:b/>
            <w:sz w:val="20"/>
            <w:szCs w:val="20"/>
          </w:rPr>
          <w:t xml:space="preserve"> </w:t>
        </w:r>
        <w:r w:rsidR="0072799C" w:rsidRPr="00E728CD">
          <w:rPr>
            <w:rFonts w:ascii="Nirmala UI" w:hAnsi="Nirmala UI" w:cs="Nirmala UI" w:hint="cs"/>
            <w:b/>
            <w:sz w:val="20"/>
            <w:szCs w:val="20"/>
          </w:rPr>
          <w:t>समाविष्ट</w:t>
        </w:r>
      </w:ins>
      <w:del w:id="637" w:author="Renjish Kumar Ratna Kaleelazhicathu (Service Transformation)" w:date="2018-10-14T01:03:00Z">
        <w:r w:rsidR="00DC4D5E" w:rsidRPr="00211EE8" w:rsidDel="0072799C">
          <w:rPr>
            <w:rFonts w:ascii="Nirmala UI" w:hAnsi="Nirmala UI" w:cs="Nirmala UI"/>
            <w:b/>
            <w:sz w:val="20"/>
            <w:szCs w:val="20"/>
            <w:rPrChange w:id="638" w:author="Renjish Kumar Ratna Kaleelazhicathu (Service Transformation)" w:date="2018-10-13T23:09:00Z">
              <w:rPr>
                <w:b/>
                <w:sz w:val="22"/>
                <w:szCs w:val="22"/>
              </w:rPr>
            </w:rPrChange>
          </w:rPr>
          <w:delText xml:space="preserve"> </w:delText>
        </w:r>
      </w:del>
      <w:r w:rsidR="00DC4D5E" w:rsidRPr="00211EE8">
        <w:rPr>
          <w:rFonts w:ascii="Nirmala UI" w:hAnsi="Nirmala UI" w:cs="Nirmala UI"/>
          <w:b/>
          <w:sz w:val="20"/>
          <w:szCs w:val="20"/>
          <w:rPrChange w:id="639" w:author="Renjish Kumar Ratna Kaleelazhicathu (Service Transformation)" w:date="2018-10-13T23:09:00Z">
            <w:rPr>
              <w:rFonts w:ascii="Nirmala UI" w:hAnsi="Nirmala UI" w:cs="Nirmala UI"/>
              <w:b/>
              <w:sz w:val="22"/>
              <w:szCs w:val="22"/>
            </w:rPr>
          </w:rPrChange>
        </w:rPr>
        <w:t>है।</w:t>
      </w:r>
    </w:p>
    <w:p w14:paraId="4041F5CB" w14:textId="77777777" w:rsidR="0049774C" w:rsidRDefault="0049774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7F4696" w14:textId="77777777" w:rsidR="003D15CB" w:rsidRDefault="003D15CB" w:rsidP="003D15C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6C3BA2A" w14:textId="0550323B" w:rsidR="003D15CB" w:rsidRPr="00F73AA7" w:rsidRDefault="00E15B6E" w:rsidP="00F73AA7">
      <w:pPr>
        <w:pStyle w:val="ListParagraph"/>
        <w:numPr>
          <w:ilvl w:val="0"/>
          <w:numId w:val="28"/>
        </w:numPr>
        <w:jc w:val="both"/>
        <w:rPr>
          <w:rFonts w:ascii="Nirmala UI" w:hAnsi="Nirmala UI" w:cs="Nirmala UI"/>
          <w:sz w:val="20"/>
          <w:szCs w:val="18"/>
        </w:rPr>
      </w:pPr>
      <w:r w:rsidRPr="00F73AA7">
        <w:rPr>
          <w:rFonts w:ascii="Nirmala UI" w:hAnsi="Nirmala UI" w:cs="Nirmala UI" w:hint="cs"/>
          <w:sz w:val="20"/>
          <w:szCs w:val="18"/>
        </w:rPr>
        <w:t>३</w:t>
      </w:r>
      <w:r w:rsidRPr="00F73AA7">
        <w:rPr>
          <w:rFonts w:ascii="Nirmala UI" w:hAnsi="Nirmala UI" w:cs="Nirmala UI"/>
          <w:sz w:val="20"/>
          <w:szCs w:val="18"/>
        </w:rPr>
        <w:t xml:space="preserve">. २. १ </w:t>
      </w:r>
      <w:ins w:id="640" w:author="Renjish Kumar Ratna Kaleelazhicathu (Service Transformation)" w:date="2018-10-14T01:13:00Z">
        <w:r w:rsidR="003D614A" w:rsidRPr="00F73AA7">
          <w:rPr>
            <w:rFonts w:ascii="Nirmala UI" w:hAnsi="Nirmala UI" w:cs="Nirmala UI" w:hint="cs"/>
            <w:sz w:val="20"/>
            <w:szCs w:val="18"/>
          </w:rPr>
          <w:t>एक</w:t>
        </w:r>
        <w:r w:rsidR="003D614A" w:rsidRPr="00F73AA7">
          <w:rPr>
            <w:rFonts w:ascii="Nirmala UI" w:hAnsi="Nirmala UI" w:cs="Nirmala UI"/>
            <w:sz w:val="20"/>
            <w:szCs w:val="18"/>
          </w:rPr>
          <w:t xml:space="preserve"> </w:t>
        </w:r>
        <w:r w:rsidR="003D614A" w:rsidRPr="00F73AA7">
          <w:rPr>
            <w:rFonts w:ascii="Nirmala UI" w:hAnsi="Nirmala UI" w:cs="Nirmala UI" w:hint="cs"/>
            <w:sz w:val="20"/>
            <w:szCs w:val="18"/>
          </w:rPr>
          <w:t>दस्तावेजी</w:t>
        </w:r>
        <w:r w:rsidR="003D614A" w:rsidRPr="00F73AA7">
          <w:rPr>
            <w:rFonts w:ascii="Nirmala UI" w:hAnsi="Nirmala UI" w:cs="Nirmala UI"/>
            <w:sz w:val="20"/>
            <w:szCs w:val="18"/>
          </w:rPr>
          <w:t xml:space="preserve"> </w:t>
        </w:r>
        <w:r w:rsidR="003D614A" w:rsidRPr="00F73AA7">
          <w:rPr>
            <w:rFonts w:ascii="Nirmala UI" w:hAnsi="Nirmala UI" w:cs="Nirmala UI" w:hint="cs"/>
            <w:sz w:val="20"/>
            <w:szCs w:val="18"/>
          </w:rPr>
          <w:t>प्रक्रिया</w:t>
        </w:r>
        <w:r w:rsidR="00AF0634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641" w:author="Renjish Kumar Ratna Kaleelazhicathu (Service Transformation)" w:date="2018-10-14T01:14:00Z">
        <w:r w:rsidR="00AF0634" w:rsidRPr="001C6DAD">
          <w:rPr>
            <w:rFonts w:ascii="Nirmala UI" w:hAnsi="Nirmala UI" w:cs="Nirmala UI" w:hint="cs"/>
            <w:sz w:val="20"/>
            <w:szCs w:val="18"/>
          </w:rPr>
          <w:t>जो</w:t>
        </w:r>
        <w:r w:rsidR="00AF0634" w:rsidRPr="00F73AA7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F73AA7">
        <w:rPr>
          <w:rFonts w:ascii="Nirmala UI" w:hAnsi="Nirmala UI" w:cs="Nirmala UI" w:hint="cs"/>
          <w:sz w:val="20"/>
          <w:szCs w:val="18"/>
        </w:rPr>
        <w:t>आपूर्ति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del w:id="642" w:author="Renjish Kumar Ratna Kaleelazhicathu (Service Transformation)" w:date="2018-10-14T01:14:00Z">
        <w:r w:rsidRPr="00F73AA7" w:rsidDel="00AF0634">
          <w:rPr>
            <w:rFonts w:ascii="Nirmala UI" w:hAnsi="Nirmala UI" w:cs="Nirmala UI" w:hint="cs"/>
            <w:sz w:val="20"/>
            <w:szCs w:val="18"/>
          </w:rPr>
          <w:delText>किए</w:delText>
        </w:r>
        <w:r w:rsidRPr="00F73AA7" w:rsidDel="00AF063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F73AA7" w:rsidDel="00AF0634">
          <w:rPr>
            <w:rFonts w:ascii="Nirmala UI" w:hAnsi="Nirmala UI" w:cs="Nirmala UI" w:hint="cs"/>
            <w:sz w:val="20"/>
            <w:szCs w:val="18"/>
          </w:rPr>
          <w:delText>गए</w:delText>
        </w:r>
        <w:r w:rsidRPr="00F73AA7" w:rsidDel="00AF063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F73AA7">
        <w:rPr>
          <w:rFonts w:ascii="Nirmala UI" w:hAnsi="Nirmala UI" w:cs="Nirmala UI" w:hint="cs"/>
          <w:sz w:val="20"/>
          <w:szCs w:val="18"/>
        </w:rPr>
        <w:t>सॉफ़्टवेयर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घटकों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लिए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सामान्य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लाइसेंस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उपयोग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del w:id="643" w:author="Renjish Kumar Ratna Kaleelazhicathu (Service Transformation)" w:date="2018-10-14T01:15:00Z">
        <w:r w:rsidRPr="00F73AA7" w:rsidDel="00AF0634">
          <w:rPr>
            <w:rFonts w:ascii="Nirmala UI" w:hAnsi="Nirmala UI" w:cs="Nirmala UI" w:hint="cs"/>
            <w:sz w:val="20"/>
            <w:szCs w:val="18"/>
          </w:rPr>
          <w:delText>मामलों</w:delText>
        </w:r>
        <w:r w:rsidRPr="00F73AA7" w:rsidDel="00AF063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44" w:author="Renjish Kumar Ratna Kaleelazhicathu (Service Transformation)" w:date="2018-10-14T01:15:00Z">
        <w:r w:rsidR="00AF0634" w:rsidRPr="00AF0634">
          <w:rPr>
            <w:rFonts w:ascii="Nirmala UI" w:hAnsi="Nirmala UI" w:cs="Nirmala UI" w:hint="cs"/>
            <w:sz w:val="20"/>
            <w:szCs w:val="18"/>
          </w:rPr>
          <w:t xml:space="preserve">परिस्थितियों </w:t>
        </w:r>
      </w:ins>
      <w:r w:rsidRPr="00F73AA7">
        <w:rPr>
          <w:rFonts w:ascii="Nirmala UI" w:hAnsi="Nirmala UI" w:cs="Nirmala UI" w:hint="cs"/>
          <w:sz w:val="20"/>
          <w:szCs w:val="18"/>
        </w:rPr>
        <w:t>को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del w:id="645" w:author="Renjish Kumar Ratna Kaleelazhicathu (Service Transformation)" w:date="2018-10-14T01:17:00Z">
        <w:r w:rsidRPr="00F73AA7" w:rsidDel="00E946D8">
          <w:rPr>
            <w:rFonts w:ascii="Nirmala UI" w:hAnsi="Nirmala UI" w:cs="Nirmala UI" w:hint="cs"/>
            <w:sz w:val="20"/>
            <w:szCs w:val="18"/>
          </w:rPr>
          <w:delText>संभालने</w:delText>
        </w:r>
        <w:r w:rsidRPr="00F73AA7" w:rsidDel="00E946D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46" w:author="Renjish Kumar Ratna Kaleelazhicathu (Service Transformation)" w:date="2018-10-14T01:17:00Z">
        <w:r w:rsidR="00E946D8" w:rsidRPr="00E946D8">
          <w:rPr>
            <w:rFonts w:ascii="Nirmala UI" w:hAnsi="Nirmala UI" w:cs="Nirmala UI" w:hint="cs"/>
            <w:sz w:val="20"/>
            <w:szCs w:val="18"/>
          </w:rPr>
          <w:t>संभालता</w:t>
        </w:r>
        <w:r w:rsidR="00E946D8" w:rsidRPr="00E946D8">
          <w:rPr>
            <w:rFonts w:ascii="Nirmala UI" w:hAnsi="Nirmala UI" w:cs="Nirmala UI"/>
            <w:sz w:val="20"/>
            <w:szCs w:val="18"/>
          </w:rPr>
          <w:t xml:space="preserve"> </w:t>
        </w:r>
        <w:r w:rsidR="00E946D8" w:rsidRPr="00E946D8">
          <w:rPr>
            <w:rFonts w:ascii="Nirmala UI" w:hAnsi="Nirmala UI" w:cs="Nirmala UI" w:hint="cs"/>
            <w:sz w:val="20"/>
            <w:szCs w:val="18"/>
          </w:rPr>
          <w:t xml:space="preserve">है </w:t>
        </w:r>
      </w:ins>
      <w:del w:id="647" w:author="Renjish Kumar Ratna Kaleelazhicathu (Service Transformation)" w:date="2018-10-14T01:18:00Z">
        <w:r w:rsidRPr="00F73AA7" w:rsidDel="00E946D8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F73AA7" w:rsidDel="00E946D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F73AA7" w:rsidDel="00E946D8">
          <w:rPr>
            <w:rFonts w:ascii="Nirmala UI" w:hAnsi="Nirmala UI" w:cs="Nirmala UI" w:hint="cs"/>
            <w:sz w:val="20"/>
            <w:szCs w:val="18"/>
          </w:rPr>
          <w:delText>लिए</w:delText>
        </w:r>
        <w:r w:rsidRPr="00F73AA7" w:rsidDel="00E946D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F73AA7" w:rsidDel="00E946D8">
          <w:rPr>
            <w:rFonts w:ascii="Nirmala UI" w:hAnsi="Nirmala UI" w:cs="Nirmala UI" w:hint="cs"/>
            <w:sz w:val="20"/>
            <w:szCs w:val="18"/>
          </w:rPr>
          <w:delText>एक</w:delText>
        </w:r>
        <w:r w:rsidRPr="00F73AA7" w:rsidDel="00E946D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F73AA7" w:rsidDel="00E946D8">
          <w:rPr>
            <w:rFonts w:ascii="Nirmala UI" w:hAnsi="Nirmala UI" w:cs="Nirmala UI" w:hint="cs"/>
            <w:sz w:val="20"/>
            <w:szCs w:val="18"/>
          </w:rPr>
          <w:delText>दस्तावेजी</w:delText>
        </w:r>
        <w:r w:rsidRPr="00F73AA7" w:rsidDel="00E946D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F73AA7" w:rsidDel="00E946D8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</w:del>
      <w:r w:rsidRPr="00F73AA7">
        <w:rPr>
          <w:rFonts w:ascii="Nirmala UI" w:hAnsi="Nirmala UI" w:cs="Nirmala UI" w:hint="cs"/>
          <w:sz w:val="20"/>
          <w:szCs w:val="18"/>
        </w:rPr>
        <w:t>।</w:t>
      </w:r>
    </w:p>
    <w:p w14:paraId="2DC9B6A6" w14:textId="77777777" w:rsidR="009C5741" w:rsidRDefault="009C5741" w:rsidP="009C5741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E70CC88" w14:textId="045B3966" w:rsidR="009C5741" w:rsidRDefault="003D308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3D308A">
        <w:rPr>
          <w:rFonts w:ascii="Nirmala UI" w:hAnsi="Nirmala UI" w:cs="Nirmala UI" w:hint="cs"/>
          <w:sz w:val="20"/>
          <w:szCs w:val="18"/>
        </w:rPr>
        <w:t>यह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सुनिश्चित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करने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ins w:id="648" w:author="Renjish Kumar Ratna Kaleelazhicathu (Service Transformation)" w:date="2018-10-14T01:21:00Z">
        <w:r w:rsidR="006A67A5" w:rsidRPr="005257CC">
          <w:rPr>
            <w:rFonts w:ascii="Nirmala UI" w:hAnsi="Nirmala UI" w:cs="Nirmala UI" w:hint="cs"/>
            <w:sz w:val="20"/>
            <w:szCs w:val="18"/>
          </w:rPr>
          <w:t>कार्यक्रम</w:t>
        </w:r>
        <w:r w:rsidR="006A67A5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Pr="003D308A">
        <w:rPr>
          <w:rFonts w:ascii="Nirmala UI" w:hAnsi="Nirmala UI" w:cs="Nirmala UI" w:hint="cs"/>
          <w:sz w:val="20"/>
          <w:szCs w:val="18"/>
        </w:rPr>
        <w:t>किसी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B73B6F" w:rsidRPr="00B73B6F">
        <w:rPr>
          <w:rFonts w:ascii="Nirmala UI" w:hAnsi="Nirmala UI" w:cs="Nirmala UI" w:hint="cs"/>
          <w:sz w:val="20"/>
          <w:szCs w:val="18"/>
        </w:rPr>
        <w:t>संस्था</w:t>
      </w:r>
      <w:r w:rsidR="00B73B6F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del w:id="649" w:author="Renjish Kumar Ratna Kaleelazhicathu (Service Transformation)" w:date="2018-10-14T01:21:00Z">
        <w:r w:rsidR="005257CC" w:rsidRPr="005257CC" w:rsidDel="006A67A5">
          <w:rPr>
            <w:rFonts w:ascii="Nirmala UI" w:hAnsi="Nirmala UI" w:cs="Nirmala UI" w:hint="cs"/>
            <w:sz w:val="20"/>
            <w:szCs w:val="18"/>
          </w:rPr>
          <w:delText>कार्यक्रम</w:delText>
        </w:r>
        <w:r w:rsidR="005257CC" w:rsidDel="006A67A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3D308A">
        <w:rPr>
          <w:rFonts w:ascii="Nirmala UI" w:hAnsi="Nirmala UI" w:cs="Nirmala UI" w:hint="cs"/>
          <w:sz w:val="20"/>
          <w:szCs w:val="18"/>
        </w:rPr>
        <w:t>सामान्य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एफओएसएस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लाइसेंस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उपयोग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EE406A" w:rsidRPr="00EE406A">
        <w:rPr>
          <w:rFonts w:ascii="Nirmala UI" w:hAnsi="Nirmala UI" w:cs="Nirmala UI" w:hint="cs"/>
          <w:sz w:val="20"/>
          <w:szCs w:val="18"/>
        </w:rPr>
        <w:t>परिस्थिति</w:t>
      </w:r>
      <w:r w:rsidR="00EE406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को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संभालने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पर्याप्त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रूप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del w:id="650" w:author="Renjish Kumar Ratna Kaleelazhicathu (Service Transformation)" w:date="2018-10-14T01:25:00Z">
        <w:r w:rsidRPr="003D308A" w:rsidDel="006A67A5">
          <w:rPr>
            <w:rFonts w:ascii="Nirmala UI" w:hAnsi="Nirmala UI" w:cs="Nirmala UI" w:hint="cs"/>
            <w:sz w:val="20"/>
            <w:szCs w:val="18"/>
          </w:rPr>
          <w:delText>मजबूत</w:delText>
        </w:r>
        <w:r w:rsidRPr="003D308A" w:rsidDel="006A67A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51" w:author="Renjish Kumar Ratna Kaleelazhicathu (Service Transformation)" w:date="2018-10-14T01:25:00Z">
        <w:r w:rsidR="006A67A5" w:rsidRPr="006A67A5">
          <w:rPr>
            <w:rFonts w:ascii="Nirmala UI" w:hAnsi="Nirmala UI" w:cs="Nirmala UI" w:hint="cs"/>
            <w:sz w:val="20"/>
            <w:szCs w:val="18"/>
          </w:rPr>
          <w:t xml:space="preserve">प्रबल </w:t>
        </w:r>
      </w:ins>
      <w:r w:rsidRPr="003D308A">
        <w:rPr>
          <w:rFonts w:ascii="Nirmala UI" w:hAnsi="Nirmala UI" w:cs="Nirmala UI" w:hint="cs"/>
          <w:sz w:val="20"/>
          <w:szCs w:val="18"/>
        </w:rPr>
        <w:t>है।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del w:id="652" w:author="Renjish Kumar Ratna Kaleelazhicathu (Service Transformation)" w:date="2018-10-14T01:27:00Z">
        <w:r w:rsidRPr="003D308A" w:rsidDel="00241461">
          <w:rPr>
            <w:rFonts w:ascii="Nirmala UI" w:hAnsi="Nirmala UI" w:cs="Nirmala UI" w:hint="cs"/>
            <w:sz w:val="20"/>
            <w:szCs w:val="18"/>
          </w:rPr>
          <w:delText>यह</w:delText>
        </w:r>
        <w:r w:rsidRPr="003D308A" w:rsidDel="0024146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E339CD" w:rsidRPr="003D308A" w:rsidDel="00241461">
          <w:rPr>
            <w:rFonts w:ascii="Nirmala UI" w:hAnsi="Nirmala UI" w:cs="Nirmala UI" w:hint="cs"/>
            <w:sz w:val="20"/>
            <w:szCs w:val="18"/>
          </w:rPr>
          <w:delText>कि</w:delText>
        </w:r>
        <w:r w:rsidR="00E339CD" w:rsidRPr="003D308A" w:rsidDel="0024146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653" w:author="Renjish Kumar Ratna Kaleelazhicathu (Service Transformation)" w:date="2018-10-14T01:33:00Z">
        <w:r w:rsidR="00E339CD" w:rsidRPr="00E339CD" w:rsidDel="0066706E">
          <w:rPr>
            <w:rFonts w:ascii="Nirmala UI" w:hAnsi="Nirmala UI" w:cs="Nirmala UI" w:hint="cs"/>
            <w:sz w:val="20"/>
            <w:szCs w:val="18"/>
          </w:rPr>
          <w:delText xml:space="preserve">एक </w:delText>
        </w:r>
        <w:r w:rsidR="00325372" w:rsidRPr="003D308A" w:rsidDel="0066706E">
          <w:rPr>
            <w:rFonts w:ascii="Nirmala UI" w:hAnsi="Nirmala UI" w:cs="Nirmala UI" w:hint="cs"/>
            <w:sz w:val="20"/>
            <w:szCs w:val="18"/>
          </w:rPr>
          <w:delText>प्रक्रिया</w:delText>
        </w:r>
        <w:r w:rsidR="00325372" w:rsidRPr="003D308A" w:rsidDel="0066706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E339CD" w:rsidRPr="003D308A" w:rsidDel="0066706E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="00E339CD" w:rsidRPr="003D308A" w:rsidDel="0066706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E339CD" w:rsidRPr="003D308A" w:rsidDel="0066706E">
          <w:rPr>
            <w:rFonts w:ascii="Nirmala UI" w:hAnsi="Nirmala UI" w:cs="Nirmala UI" w:hint="cs"/>
            <w:sz w:val="20"/>
            <w:szCs w:val="18"/>
          </w:rPr>
          <w:delText xml:space="preserve">है </w:delText>
        </w:r>
      </w:del>
      <w:del w:id="654" w:author="Renjish Kumar Ratna Kaleelazhicathu (Service Transformation)" w:date="2018-10-14T01:30:00Z">
        <w:r w:rsidR="007679F0" w:rsidRPr="007679F0" w:rsidDel="00241461">
          <w:rPr>
            <w:rFonts w:ascii="Nirmala UI" w:hAnsi="Nirmala UI" w:cs="Nirmala UI" w:hint="cs"/>
            <w:sz w:val="20"/>
            <w:szCs w:val="18"/>
          </w:rPr>
          <w:delText xml:space="preserve">जो </w:delText>
        </w:r>
        <w:r w:rsidR="007679F0" w:rsidRPr="003D308A" w:rsidDel="00241461">
          <w:rPr>
            <w:rFonts w:ascii="Nirmala UI" w:hAnsi="Nirmala UI" w:cs="Nirmala UI" w:hint="cs"/>
            <w:sz w:val="20"/>
            <w:szCs w:val="18"/>
          </w:rPr>
          <w:delText>कि</w:delText>
        </w:r>
        <w:r w:rsidR="007679F0" w:rsidRPr="003D308A" w:rsidDel="0024146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3D308A">
        <w:rPr>
          <w:rFonts w:ascii="Nirmala UI" w:hAnsi="Nirmala UI" w:cs="Nirmala UI" w:hint="cs"/>
          <w:sz w:val="20"/>
          <w:szCs w:val="18"/>
        </w:rPr>
        <w:t>इस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गतिविधि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del w:id="655" w:author="Renjish Kumar Ratna Kaleelazhicathu (Service Transformation)" w:date="2018-10-14T01:30:00Z">
        <w:r w:rsidRPr="003D308A" w:rsidDel="00241461">
          <w:rPr>
            <w:rFonts w:ascii="Nirmala UI" w:hAnsi="Nirmala UI" w:cs="Nirmala UI" w:hint="cs"/>
            <w:sz w:val="20"/>
            <w:szCs w:val="18"/>
          </w:rPr>
          <w:delText>का</w:delText>
        </w:r>
      </w:del>
      <w:ins w:id="656" w:author="Renjish Kumar Ratna Kaleelazhicathu (Service Transformation)" w:date="2018-10-14T01:30:00Z">
        <w:r w:rsidR="00241461" w:rsidRPr="00241461">
          <w:rPr>
            <w:rFonts w:hint="cs"/>
          </w:rPr>
          <w:t xml:space="preserve"> </w:t>
        </w:r>
        <w:r w:rsidR="00241461" w:rsidRPr="00241461">
          <w:rPr>
            <w:rFonts w:ascii="Nirmala UI" w:hAnsi="Nirmala UI" w:cs="Nirmala UI" w:hint="cs"/>
            <w:sz w:val="20"/>
            <w:szCs w:val="18"/>
          </w:rPr>
          <w:t>के</w:t>
        </w:r>
      </w:ins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समर्थन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ins w:id="657" w:author="Renjish Kumar Ratna Kaleelazhicathu (Service Transformation)" w:date="2018-10-14T01:30:00Z">
        <w:r w:rsidR="00241461" w:rsidRPr="00241461">
          <w:rPr>
            <w:rFonts w:ascii="Nirmala UI" w:hAnsi="Nirmala UI" w:cs="Nirmala UI" w:hint="cs"/>
            <w:sz w:val="20"/>
            <w:szCs w:val="18"/>
          </w:rPr>
          <w:t xml:space="preserve">में </w:t>
        </w:r>
      </w:ins>
      <w:ins w:id="658" w:author="Renjish Kumar Ratna Kaleelazhicathu (Service Transformation)" w:date="2018-10-14T01:31:00Z">
        <w:r w:rsidR="00241461" w:rsidRPr="00E339CD">
          <w:rPr>
            <w:rFonts w:ascii="Nirmala UI" w:hAnsi="Nirmala UI" w:cs="Nirmala UI" w:hint="cs"/>
            <w:sz w:val="20"/>
            <w:szCs w:val="18"/>
          </w:rPr>
          <w:t xml:space="preserve">एक </w:t>
        </w:r>
        <w:r w:rsidR="00241461" w:rsidRPr="003D308A">
          <w:rPr>
            <w:rFonts w:ascii="Nirmala UI" w:hAnsi="Nirmala UI" w:cs="Nirmala UI" w:hint="cs"/>
            <w:sz w:val="20"/>
            <w:szCs w:val="18"/>
          </w:rPr>
          <w:t>प्रक्रिया</w:t>
        </w:r>
        <w:r w:rsidR="00241461">
          <w:rPr>
            <w:rFonts w:ascii="Nirmala UI" w:hAnsi="Nirmala UI" w:cs="Nirmala UI"/>
            <w:sz w:val="20"/>
            <w:szCs w:val="18"/>
          </w:rPr>
          <w:t xml:space="preserve"> </w:t>
        </w:r>
        <w:r w:rsidR="00241461" w:rsidRPr="00241461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241461" w:rsidRPr="003D308A">
          <w:rPr>
            <w:rFonts w:ascii="Nirmala UI" w:hAnsi="Nirmala UI" w:cs="Nirmala UI"/>
            <w:sz w:val="20"/>
            <w:szCs w:val="18"/>
          </w:rPr>
          <w:t xml:space="preserve"> </w:t>
        </w:r>
        <w:r w:rsidR="00241461" w:rsidRPr="003D308A">
          <w:rPr>
            <w:rFonts w:ascii="Nirmala UI" w:hAnsi="Nirmala UI" w:cs="Nirmala UI" w:hint="cs"/>
            <w:sz w:val="20"/>
            <w:szCs w:val="18"/>
          </w:rPr>
          <w:t xml:space="preserve">है </w:t>
        </w:r>
      </w:ins>
      <w:del w:id="659" w:author="Renjish Kumar Ratna Kaleelazhicathu (Service Transformation)" w:date="2018-10-14T01:32:00Z">
        <w:r w:rsidR="007679F0" w:rsidRPr="007679F0" w:rsidDel="00241461">
          <w:rPr>
            <w:rFonts w:ascii="Nirmala UI" w:hAnsi="Nirmala UI" w:cs="Nirmala UI" w:hint="cs"/>
            <w:sz w:val="20"/>
            <w:szCs w:val="18"/>
          </w:rPr>
          <w:delText>करता</w:delText>
        </w:r>
        <w:r w:rsidRPr="003D308A" w:rsidDel="0024146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3D308A" w:rsidDel="00241461">
          <w:rPr>
            <w:rFonts w:ascii="Nirmala UI" w:hAnsi="Nirmala UI" w:cs="Nirmala UI" w:hint="cs"/>
            <w:sz w:val="20"/>
            <w:szCs w:val="18"/>
          </w:rPr>
          <w:delText>है</w:delText>
        </w:r>
        <w:r w:rsidRPr="003D308A" w:rsidDel="0024146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3D308A">
        <w:rPr>
          <w:rFonts w:ascii="Nirmala UI" w:hAnsi="Nirmala UI" w:cs="Nirmala UI" w:hint="cs"/>
          <w:sz w:val="20"/>
          <w:szCs w:val="18"/>
        </w:rPr>
        <w:t>और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7679F0" w:rsidRPr="007679F0">
        <w:rPr>
          <w:rFonts w:ascii="Nirmala UI" w:hAnsi="Nirmala UI" w:cs="Nirmala UI" w:hint="cs"/>
          <w:sz w:val="20"/>
          <w:szCs w:val="18"/>
        </w:rPr>
        <w:t xml:space="preserve">उस </w:t>
      </w:r>
      <w:r w:rsidRPr="003D308A">
        <w:rPr>
          <w:rFonts w:ascii="Nirmala UI" w:hAnsi="Nirmala UI" w:cs="Nirmala UI" w:hint="cs"/>
          <w:sz w:val="20"/>
          <w:szCs w:val="18"/>
        </w:rPr>
        <w:t>प्रक्रिया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पालन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जाता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है।</w:t>
      </w:r>
    </w:p>
    <w:p w14:paraId="38634929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EA803C" w14:textId="3E7DCF8F" w:rsidR="00BD21D6" w:rsidRPr="00E92354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ins w:id="660" w:author="Renjish Kumar Ratna Kaleelazhicathu (Service Transformation)" w:date="2018-09-28T13:41:00Z">
        <w:r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lastRenderedPageBreak/>
          <w:t>उद्देश्य</w:t>
        </w:r>
        <w:r w:rsidRPr="00E92354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 xml:space="preserve"> </w:t>
        </w:r>
      </w:ins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४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del w:id="661" w:author="Renjish Kumar Ratna Kaleelazhicathu (Service Transformation)" w:date="2018-09-29T20:57:00Z">
        <w:r w:rsidR="00BD21D6" w:rsidRPr="00E92354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फोस्स</w:delText>
        </w:r>
        <w:r w:rsidR="00BD21D6" w:rsidRPr="00E92354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662" w:author="Renjish Kumar Ratna Kaleelazhicathu (Service Transformation)" w:date="2018-09-29T20:57:00Z">
        <w:r w:rsid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एफओएसएस</w:t>
        </w:r>
        <w:r w:rsidR="003C60CC" w:rsidRP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दस्तावेज़ीकरण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कलाकृतियों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वितरित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274632EC" w14:textId="7DD1A85C" w:rsidR="00BD21D6" w:rsidRPr="003F2343" w:rsidRDefault="00E92354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F2343">
        <w:rPr>
          <w:rFonts w:ascii="Nirmala UI" w:hAnsi="Nirmala UI" w:cs="Nirmala UI" w:hint="cs"/>
          <w:b/>
          <w:sz w:val="20"/>
          <w:szCs w:val="18"/>
        </w:rPr>
        <w:t>४</w:t>
      </w:r>
      <w:r w:rsidRPr="003F2343">
        <w:rPr>
          <w:rFonts w:ascii="Nirmala UI" w:hAnsi="Nirmala UI" w:cs="Nirmala UI"/>
          <w:b/>
          <w:sz w:val="20"/>
          <w:szCs w:val="18"/>
        </w:rPr>
        <w:t>. १ प</w:t>
      </w:r>
      <w:r w:rsidRPr="003F2343">
        <w:rPr>
          <w:rFonts w:ascii="Nirmala UI" w:hAnsi="Nirmala UI" w:cs="Nirmala UI" w:hint="cs"/>
          <w:b/>
          <w:sz w:val="20"/>
          <w:szCs w:val="18"/>
        </w:rPr>
        <w:t>्रत्येक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="00FF13E9" w:rsidRPr="00FF13E9">
        <w:rPr>
          <w:rFonts w:ascii="Nirmala UI" w:hAnsi="Nirmala UI" w:cs="Nirmala UI" w:hint="cs"/>
          <w:b/>
          <w:sz w:val="20"/>
          <w:szCs w:val="18"/>
        </w:rPr>
        <w:t>प्रकाशन</w:t>
      </w:r>
      <w:r w:rsidR="00FF13E9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कलाकृतियों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सेट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बनाने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एक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del w:id="663" w:author="Renjish Kumar Ratna Kaleelazhicathu (Service Transformation)" w:date="2018-10-16T14:38:00Z">
        <w:r w:rsidRPr="003F2343" w:rsidDel="009A7EA5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Pr="003F2343" w:rsidDel="009A7EA5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664" w:author="Renjish Kumar Ratna Kaleelazhicathu (Service Transformation)" w:date="2018-10-16T14:38:00Z">
        <w:r w:rsidR="009A7EA5" w:rsidRPr="00241461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9A7EA5" w:rsidRPr="003F2343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3F2343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B1C5942" w14:textId="77777777" w:rsidR="00685F5E" w:rsidRDefault="00685F5E" w:rsidP="00685F5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999046F" w14:textId="0A3C1184" w:rsidR="001750A8" w:rsidRPr="003F2343" w:rsidRDefault="002F3B6F" w:rsidP="00076B1C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१ </w:t>
      </w:r>
      <w:r w:rsidR="00D52676" w:rsidRPr="003F2343">
        <w:rPr>
          <w:rFonts w:ascii="Nirmala UI" w:hAnsi="Nirmala UI" w:cs="Nirmala UI" w:hint="cs"/>
          <w:sz w:val="20"/>
          <w:szCs w:val="18"/>
        </w:rPr>
        <w:t>एक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दस्तावेजी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प्रक्रिया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जो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सुनिश्चित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करती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है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>कि</w:t>
      </w:r>
      <w:r w:rsidR="00040BE3" w:rsidRPr="00040BE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कलाकृतियां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 xml:space="preserve">तैयार </w:t>
      </w:r>
      <w:del w:id="665" w:author="Renjish Kumar Ratna Kaleelazhicathu (Service Transformation)" w:date="2018-10-16T14:41:00Z">
        <w:r w:rsidR="00076B1C" w:rsidRPr="00076B1C" w:rsidDel="00C03741">
          <w:rPr>
            <w:rFonts w:ascii="Nirmala UI" w:hAnsi="Nirmala UI" w:cs="Nirmala UI" w:hint="cs"/>
            <w:sz w:val="20"/>
            <w:szCs w:val="18"/>
          </w:rPr>
          <w:delText>किया</w:delText>
        </w:r>
        <w:r w:rsidR="00076B1C" w:rsidDel="00C0374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076B1C" w:rsidRPr="00076B1C" w:rsidDel="00C03741">
          <w:rPr>
            <w:rFonts w:ascii="Nirmala UI" w:hAnsi="Nirmala UI" w:cs="Nirmala UI" w:hint="cs"/>
            <w:sz w:val="20"/>
            <w:szCs w:val="18"/>
          </w:rPr>
          <w:delText>गया</w:delText>
        </w:r>
        <w:r w:rsidR="00076B1C" w:rsidDel="00C0374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66" w:author="Renjish Kumar Ratna Kaleelazhicathu (Service Transformation)" w:date="2018-10-16T14:41:00Z">
        <w:r w:rsidR="00C03741" w:rsidRPr="00C03741">
          <w:rPr>
            <w:rFonts w:ascii="Nirmala UI" w:hAnsi="Nirmala UI" w:cs="Nirmala UI" w:hint="cs"/>
            <w:sz w:val="20"/>
            <w:szCs w:val="18"/>
          </w:rPr>
          <w:t>किए</w:t>
        </w:r>
        <w:r w:rsidR="00C03741" w:rsidRPr="00C03741">
          <w:rPr>
            <w:rFonts w:ascii="Nirmala UI" w:hAnsi="Nirmala UI" w:cs="Nirmala UI"/>
            <w:sz w:val="20"/>
            <w:szCs w:val="18"/>
          </w:rPr>
          <w:t xml:space="preserve"> </w:t>
        </w:r>
        <w:r w:rsidR="00C03741" w:rsidRPr="00C03741">
          <w:rPr>
            <w:rFonts w:ascii="Nirmala UI" w:hAnsi="Nirmala UI" w:cs="Nirmala UI" w:hint="cs"/>
            <w:sz w:val="20"/>
            <w:szCs w:val="18"/>
          </w:rPr>
          <w:t xml:space="preserve">गए </w:t>
        </w:r>
      </w:ins>
      <w:r w:rsidR="00076B1C" w:rsidRPr="00076B1C">
        <w:rPr>
          <w:rFonts w:ascii="Nirmala UI" w:hAnsi="Nirmala UI" w:cs="Nirmala UI" w:hint="cs"/>
          <w:sz w:val="20"/>
          <w:szCs w:val="18"/>
        </w:rPr>
        <w:t>हो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और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del w:id="667" w:author="Renjish Kumar Ratna Kaleelazhicathu (Service Transformation)" w:date="2018-10-16T14:42:00Z">
        <w:r w:rsidR="00D52676" w:rsidRPr="003F2343" w:rsidDel="00C03741">
          <w:rPr>
            <w:rFonts w:ascii="Nirmala UI" w:hAnsi="Nirmala UI" w:cs="Nirmala UI" w:hint="cs"/>
            <w:sz w:val="20"/>
            <w:szCs w:val="18"/>
          </w:rPr>
          <w:delText>पहचान</w:delText>
        </w:r>
        <w:r w:rsidR="00D52676" w:rsidRPr="003F2343" w:rsidDel="00C0374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D52676" w:rsidRPr="003F2343" w:rsidDel="00C03741">
          <w:rPr>
            <w:rFonts w:ascii="Nirmala UI" w:hAnsi="Nirmala UI" w:cs="Nirmala UI" w:hint="cs"/>
            <w:sz w:val="20"/>
            <w:szCs w:val="18"/>
          </w:rPr>
          <w:delText>किए</w:delText>
        </w:r>
        <w:r w:rsidR="00D52676" w:rsidRPr="003F2343" w:rsidDel="00C03741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D52676" w:rsidRPr="003F2343" w:rsidDel="00C03741">
          <w:rPr>
            <w:rFonts w:ascii="Nirmala UI" w:hAnsi="Nirmala UI" w:cs="Nirmala UI" w:hint="cs"/>
            <w:sz w:val="20"/>
            <w:szCs w:val="18"/>
          </w:rPr>
          <w:delText>गए</w:delText>
        </w:r>
        <w:r w:rsidR="00D52676" w:rsidRPr="003F2343" w:rsidDel="00C03741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68" w:author="Renjish Kumar Ratna Kaleelazhicathu (Service Transformation)" w:date="2018-10-16T14:42:00Z">
        <w:r w:rsidR="00C03741" w:rsidRPr="00C03741">
          <w:rPr>
            <w:rFonts w:ascii="Nirmala UI" w:hAnsi="Nirmala UI" w:cs="Nirmala UI" w:hint="cs"/>
            <w:sz w:val="20"/>
            <w:szCs w:val="18"/>
          </w:rPr>
          <w:t xml:space="preserve">निर्धारित </w:t>
        </w:r>
      </w:ins>
      <w:r w:rsidR="00076B1C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76B1C" w:rsidRPr="003F2343">
        <w:rPr>
          <w:rFonts w:ascii="Nirmala UI" w:hAnsi="Nirmala UI" w:cs="Nirmala UI" w:hint="cs"/>
          <w:sz w:val="20"/>
          <w:szCs w:val="18"/>
        </w:rPr>
        <w:t>की</w:t>
      </w:r>
      <w:r w:rsidR="00076B1C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आवश्यक</w:t>
      </w:r>
      <w:r w:rsidR="00076B1C" w:rsidRPr="00076B1C">
        <w:rPr>
          <w:rFonts w:ascii="Nirmala UI" w:hAnsi="Nirmala UI" w:cs="Nirmala UI" w:hint="cs"/>
          <w:sz w:val="20"/>
          <w:szCs w:val="18"/>
        </w:rPr>
        <w:t>ताओं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के</w:t>
      </w:r>
      <w:r w:rsidR="00076B1C">
        <w:rPr>
          <w:rFonts w:ascii="Nirmala UI" w:hAnsi="Nirmala UI" w:cs="Nirmala UI" w:hint="cs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अनुसार </w:t>
      </w:r>
      <w:r w:rsidR="00D52676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प्रकाशन</w:t>
      </w:r>
      <w:r w:rsidR="00076B1C" w:rsidRP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के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साथ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वितरित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जाती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D52676" w:rsidRPr="003F2343">
        <w:rPr>
          <w:rFonts w:ascii="Nirmala UI" w:hAnsi="Nirmala UI" w:cs="Nirmala UI" w:hint="cs"/>
          <w:sz w:val="20"/>
          <w:szCs w:val="18"/>
        </w:rPr>
        <w:t>।</w:t>
      </w:r>
    </w:p>
    <w:p w14:paraId="1E4BC66E" w14:textId="2E694281" w:rsidR="00D52676" w:rsidRPr="003F2343" w:rsidRDefault="002F3B6F" w:rsidP="00652958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२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प्रकाशन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कलाकृतियों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A37C2E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आसानी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पुनर्प्राप्त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करने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योग्य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,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से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 तब </w:t>
      </w:r>
      <w:r w:rsidR="00652958" w:rsidRPr="003F2343">
        <w:rPr>
          <w:rFonts w:ascii="Nirmala UI" w:hAnsi="Nirmala UI" w:cs="Nirmala UI" w:hint="cs"/>
          <w:sz w:val="20"/>
          <w:szCs w:val="18"/>
        </w:rPr>
        <w:t>तक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ins w:id="669" w:author="Renjish Kumar Ratna Kaleelazhicathu (Service Transformation)" w:date="2018-10-16T14:47:00Z">
        <w:r w:rsidR="00C03741" w:rsidRPr="00241461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C03741" w:rsidRPr="00D159AF" w:rsidDel="00C03741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670" w:author="Renjish Kumar Ratna Kaleelazhicathu (Service Transformation)" w:date="2018-10-16T14:47:00Z">
        <w:r w:rsidR="00D159AF" w:rsidRPr="00D159AF" w:rsidDel="00C03741">
          <w:rPr>
            <w:rFonts w:ascii="Nirmala UI" w:hAnsi="Nirmala UI" w:cs="Nirmala UI" w:hint="cs"/>
            <w:sz w:val="20"/>
            <w:szCs w:val="18"/>
          </w:rPr>
          <w:delText>मौजूद</w:delText>
        </w:r>
      </w:del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होने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की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योजना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652958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A37C2E" w:rsidRPr="003F2343">
        <w:rPr>
          <w:rFonts w:ascii="Nirmala UI" w:hAnsi="Nirmala UI" w:cs="Nirmala UI" w:hint="cs"/>
          <w:sz w:val="20"/>
          <w:szCs w:val="18"/>
        </w:rPr>
        <w:t>जब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तक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del w:id="671" w:author="Renjish Kumar Ratna Kaleelazhicathu (Service Transformation)" w:date="2018-10-16T15:19:00Z">
        <w:r w:rsidR="00A37C2E" w:rsidRPr="003F2343" w:rsidDel="00724222">
          <w:rPr>
            <w:rFonts w:ascii="Nirmala UI" w:hAnsi="Nirmala UI" w:cs="Nirmala UI" w:hint="cs"/>
            <w:sz w:val="20"/>
            <w:szCs w:val="18"/>
          </w:rPr>
          <w:delText>किए</w:delText>
        </w:r>
        <w:r w:rsidR="00A37C2E" w:rsidRPr="003F2343" w:rsidDel="0072422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724222">
          <w:rPr>
            <w:rFonts w:ascii="Nirmala UI" w:hAnsi="Nirmala UI" w:cs="Nirmala UI" w:hint="cs"/>
            <w:sz w:val="20"/>
            <w:szCs w:val="18"/>
          </w:rPr>
          <w:delText>गए</w:delText>
        </w:r>
        <w:r w:rsidR="00A37C2E" w:rsidRPr="003F2343" w:rsidDel="0072422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A37C2E" w:rsidRPr="003F2343">
        <w:rPr>
          <w:rFonts w:ascii="Nirmala UI" w:hAnsi="Nirmala UI" w:cs="Nirmala UI" w:hint="cs"/>
          <w:sz w:val="20"/>
          <w:szCs w:val="18"/>
        </w:rPr>
        <w:t>सॉफ़्टवेयर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del w:id="672" w:author="Renjish Kumar Ratna Kaleelazhicathu (Service Transformation)" w:date="2018-10-16T14:50:00Z"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की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पेशकश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73" w:author="Renjish Kumar Ratna Kaleelazhicathu (Service Transformation)" w:date="2018-10-16T14:50:00Z">
        <w:r w:rsidR="00971FBF" w:rsidRPr="00971FBF">
          <w:rPr>
            <w:rFonts w:ascii="Nirmala UI" w:hAnsi="Nirmala UI" w:cs="Nirmala UI" w:hint="cs"/>
            <w:sz w:val="20"/>
            <w:szCs w:val="18"/>
          </w:rPr>
          <w:t xml:space="preserve">प्रदान </w:t>
        </w:r>
      </w:ins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जाती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या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del w:id="674" w:author="Renjish Kumar Ratna Kaleelazhicathu (Service Transformation)" w:date="2018-10-16T14:48:00Z"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पहचान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52958" w:rsidRPr="003F2343" w:rsidDel="00971FBF">
          <w:rPr>
            <w:rFonts w:ascii="Nirmala UI" w:hAnsi="Nirmala UI" w:cs="Nirmala UI" w:hint="cs"/>
            <w:sz w:val="20"/>
            <w:szCs w:val="18"/>
          </w:rPr>
          <w:delText>की</w:delText>
        </w:r>
        <w:r w:rsidR="00652958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652958" w:rsidRPr="00652958" w:rsidDel="00971FBF">
          <w:rPr>
            <w:rFonts w:ascii="Nirmala UI" w:hAnsi="Nirmala UI" w:cs="Nirmala UI" w:hint="cs"/>
            <w:sz w:val="20"/>
            <w:szCs w:val="18"/>
          </w:rPr>
          <w:delText>गई</w:delText>
        </w:r>
      </w:del>
      <w:ins w:id="675" w:author="Renjish Kumar Ratna Kaleelazhicathu (Service Transformation)" w:date="2018-10-16T14:48:00Z">
        <w:r w:rsidR="00971FBF">
          <w:rPr>
            <w:rFonts w:ascii="Nirmala UI" w:hAnsi="Nirmala UI" w:cs="Nirmala UI"/>
            <w:sz w:val="20"/>
            <w:szCs w:val="18"/>
          </w:rPr>
          <w:t xml:space="preserve"> </w:t>
        </w:r>
        <w:r w:rsidR="00971FBF" w:rsidRPr="00C03741">
          <w:rPr>
            <w:rFonts w:ascii="Nirmala UI" w:hAnsi="Nirmala UI" w:cs="Nirmala UI" w:hint="cs"/>
            <w:sz w:val="20"/>
            <w:szCs w:val="18"/>
          </w:rPr>
          <w:t>निर्धारित</w:t>
        </w:r>
      </w:ins>
      <w:ins w:id="676" w:author="Renjish Kumar Ratna Kaleelazhicathu (Service Transformation)" w:date="2018-10-16T14:56:00Z">
        <w:r w:rsidR="00C057D7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652958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652958">
        <w:rPr>
          <w:rFonts w:ascii="Nirmala UI" w:hAnsi="Nirmala UI" w:cs="Nirmala UI"/>
          <w:sz w:val="20"/>
          <w:szCs w:val="18"/>
        </w:rPr>
        <w:t xml:space="preserve"> </w:t>
      </w:r>
      <w:del w:id="677" w:author="Renjish Kumar Ratna Kaleelazhicathu (Service Transformation)" w:date="2018-10-16T14:51:00Z"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>(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जो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भी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अधिक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हो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>)</w:delText>
        </w:r>
      </w:del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के </w:t>
      </w:r>
      <w:r w:rsidR="00A37C2E" w:rsidRPr="003F2343">
        <w:rPr>
          <w:rFonts w:ascii="Nirmala UI" w:hAnsi="Nirmala UI" w:cs="Nirmala UI" w:hint="cs"/>
          <w:sz w:val="20"/>
          <w:szCs w:val="18"/>
        </w:rPr>
        <w:t>आवश्यकतानुसार</w:t>
      </w:r>
      <w:ins w:id="678" w:author="Renjish Kumar Ratna Kaleelazhicathu (Service Transformation)" w:date="2018-10-16T14:52:00Z">
        <w:r w:rsidR="00971FBF">
          <w:rPr>
            <w:rFonts w:ascii="Nirmala UI" w:hAnsi="Nirmala UI" w:cs="Nirmala UI"/>
            <w:sz w:val="20"/>
            <w:szCs w:val="18"/>
          </w:rPr>
          <w:t xml:space="preserve"> </w:t>
        </w:r>
        <w:r w:rsidR="00971FBF" w:rsidRPr="003F2343">
          <w:rPr>
            <w:rFonts w:ascii="Nirmala UI" w:hAnsi="Nirmala UI" w:cs="Nirmala UI"/>
            <w:sz w:val="20"/>
            <w:szCs w:val="18"/>
          </w:rPr>
          <w:t>(</w:t>
        </w:r>
        <w:r w:rsidR="00971FBF" w:rsidRPr="003F2343">
          <w:rPr>
            <w:rFonts w:ascii="Nirmala UI" w:hAnsi="Nirmala UI" w:cs="Nirmala UI" w:hint="cs"/>
            <w:sz w:val="20"/>
            <w:szCs w:val="18"/>
          </w:rPr>
          <w:t>जो</w:t>
        </w:r>
        <w:r w:rsidR="00971FBF" w:rsidRPr="003F2343">
          <w:rPr>
            <w:rFonts w:ascii="Nirmala UI" w:hAnsi="Nirmala UI" w:cs="Nirmala UI"/>
            <w:sz w:val="20"/>
            <w:szCs w:val="18"/>
          </w:rPr>
          <w:t xml:space="preserve"> </w:t>
        </w:r>
        <w:r w:rsidR="00971FBF" w:rsidRPr="003F2343">
          <w:rPr>
            <w:rFonts w:ascii="Nirmala UI" w:hAnsi="Nirmala UI" w:cs="Nirmala UI" w:hint="cs"/>
            <w:sz w:val="20"/>
            <w:szCs w:val="18"/>
          </w:rPr>
          <w:t>भी</w:t>
        </w:r>
        <w:r w:rsidR="00971FBF" w:rsidRPr="003F2343">
          <w:rPr>
            <w:rFonts w:ascii="Nirmala UI" w:hAnsi="Nirmala UI" w:cs="Nirmala UI"/>
            <w:sz w:val="20"/>
            <w:szCs w:val="18"/>
          </w:rPr>
          <w:t xml:space="preserve"> </w:t>
        </w:r>
        <w:r w:rsidR="00971FBF" w:rsidRPr="003F2343">
          <w:rPr>
            <w:rFonts w:ascii="Nirmala UI" w:hAnsi="Nirmala UI" w:cs="Nirmala UI" w:hint="cs"/>
            <w:sz w:val="20"/>
            <w:szCs w:val="18"/>
          </w:rPr>
          <w:t>अधिक</w:t>
        </w:r>
        <w:r w:rsidR="00971FBF" w:rsidRPr="003F2343">
          <w:rPr>
            <w:rFonts w:ascii="Nirmala UI" w:hAnsi="Nirmala UI" w:cs="Nirmala UI"/>
            <w:sz w:val="20"/>
            <w:szCs w:val="18"/>
          </w:rPr>
          <w:t xml:space="preserve"> </w:t>
        </w:r>
        <w:r w:rsidR="00971FBF" w:rsidRPr="003F2343">
          <w:rPr>
            <w:rFonts w:ascii="Nirmala UI" w:hAnsi="Nirmala UI" w:cs="Nirmala UI" w:hint="cs"/>
            <w:sz w:val="20"/>
            <w:szCs w:val="18"/>
          </w:rPr>
          <w:t>हो</w:t>
        </w:r>
        <w:r w:rsidR="00971FBF" w:rsidRPr="003F2343">
          <w:rPr>
            <w:rFonts w:ascii="Nirmala UI" w:hAnsi="Nirmala UI" w:cs="Nirmala UI"/>
            <w:sz w:val="20"/>
            <w:szCs w:val="18"/>
          </w:rPr>
          <w:t>)</w:t>
        </w:r>
      </w:ins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del w:id="679" w:author="Renjish Kumar Ratna Kaleelazhicathu (Service Transformation)" w:date="2018-10-16T14:55:00Z"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संग्रह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की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योजना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बनाई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जाती</w:delText>
        </w:r>
        <w:r w:rsidR="00A37C2E" w:rsidRPr="003F2343" w:rsidDel="00971FB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A37C2E" w:rsidRPr="003F2343" w:rsidDel="00971FBF">
          <w:rPr>
            <w:rFonts w:ascii="Nirmala UI" w:hAnsi="Nirmala UI" w:cs="Nirmala UI" w:hint="cs"/>
            <w:sz w:val="20"/>
            <w:szCs w:val="18"/>
          </w:rPr>
          <w:delText>है</w:delText>
        </w:r>
      </w:del>
      <w:r w:rsidR="00A37C2E" w:rsidRPr="003F2343">
        <w:rPr>
          <w:rFonts w:ascii="Nirmala UI" w:hAnsi="Nirmala UI" w:cs="Nirmala UI" w:hint="cs"/>
          <w:sz w:val="20"/>
          <w:szCs w:val="18"/>
        </w:rPr>
        <w:t>।</w:t>
      </w:r>
    </w:p>
    <w:p w14:paraId="5C0834F6" w14:textId="77777777" w:rsidR="005D5DD8" w:rsidRDefault="005D5DD8" w:rsidP="005D5DD8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1E4BAC0" w14:textId="6DC3F438" w:rsidR="001750A8" w:rsidRDefault="0065295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52958">
        <w:rPr>
          <w:rFonts w:ascii="Nirmala UI" w:hAnsi="Nirmala UI" w:cs="Nirmala UI" w:hint="cs"/>
          <w:sz w:val="20"/>
          <w:szCs w:val="18"/>
        </w:rPr>
        <w:t xml:space="preserve">यह </w:t>
      </w:r>
      <w:r w:rsidRPr="001750A8">
        <w:rPr>
          <w:rFonts w:ascii="Nirmala UI" w:hAnsi="Nirmala UI" w:cs="Nirmala UI" w:hint="cs"/>
          <w:sz w:val="20"/>
          <w:szCs w:val="18"/>
        </w:rPr>
        <w:t>सुनिश्चित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करने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 xml:space="preserve">लिए </w:t>
      </w:r>
      <w:r w:rsidRPr="00040BE3">
        <w:rPr>
          <w:rFonts w:ascii="Nirmala UI" w:hAnsi="Nirmala UI" w:cs="Nirmala UI" w:hint="cs"/>
          <w:sz w:val="20"/>
          <w:szCs w:val="18"/>
        </w:rPr>
        <w:t>कि</w:t>
      </w:r>
      <w:r w:rsidRPr="00040BE3">
        <w:rPr>
          <w:rFonts w:ascii="Nirmala UI" w:hAnsi="Nirmala UI" w:cs="Nirmala UI"/>
          <w:sz w:val="20"/>
          <w:szCs w:val="18"/>
        </w:rPr>
        <w:t xml:space="preserve"> </w:t>
      </w:r>
      <w:del w:id="680" w:author="Renjish Kumar Ratna Kaleelazhicathu (Service Transformation)" w:date="2018-10-16T15:09:00Z"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अनुपालन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कलाकृतियों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का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पूरा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संग्रह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1750A8" w:rsidRPr="001750A8">
        <w:rPr>
          <w:rFonts w:ascii="Nirmala UI" w:hAnsi="Nirmala UI" w:cs="Nirmala UI" w:hint="cs"/>
          <w:sz w:val="20"/>
          <w:szCs w:val="18"/>
        </w:rPr>
        <w:t>एफओएसएस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समीक्षा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प्रक्रिया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del w:id="681" w:author="Renjish Kumar Ratna Kaleelazhicathu (Service Transformation)" w:date="2018-10-16T15:07:00Z"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हिस्से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के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रूप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682" w:author="Renjish Kumar Ratna Kaleelazhicathu (Service Transformation)" w:date="2018-10-16T15:07:00Z">
        <w:r w:rsidR="00915212" w:rsidRPr="00915212">
          <w:rPr>
            <w:rFonts w:ascii="Nirmala UI" w:hAnsi="Nirmala UI" w:cs="Nirmala UI" w:hint="cs"/>
            <w:sz w:val="20"/>
            <w:szCs w:val="18"/>
          </w:rPr>
          <w:t xml:space="preserve">भाग </w:t>
        </w:r>
      </w:ins>
      <w:r w:rsidR="001750A8" w:rsidRPr="001750A8">
        <w:rPr>
          <w:rFonts w:ascii="Nirmala UI" w:hAnsi="Nirmala UI" w:cs="Nirmala UI" w:hint="cs"/>
          <w:sz w:val="20"/>
          <w:szCs w:val="18"/>
        </w:rPr>
        <w:t>में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बनाई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गई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अन्य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रिपोर्ट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del w:id="683" w:author="Renjish Kumar Ratna Kaleelazhicathu (Service Transformation)" w:date="2018-10-16T15:08:00Z"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पहचान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किए</w:delText>
        </w:r>
        <w:r w:rsidR="001750A8" w:rsidRPr="001750A8" w:rsidDel="0091521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915212">
          <w:rPr>
            <w:rFonts w:ascii="Nirmala UI" w:hAnsi="Nirmala UI" w:cs="Nirmala UI" w:hint="cs"/>
            <w:sz w:val="20"/>
            <w:szCs w:val="18"/>
          </w:rPr>
          <w:delText>गए</w:delText>
        </w:r>
      </w:del>
      <w:ins w:id="684" w:author="Renjish Kumar Ratna Kaleelazhicathu (Service Transformation)" w:date="2018-10-16T15:09:00Z">
        <w:r w:rsidR="00915212" w:rsidRPr="00915212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915212" w:rsidRPr="001750A8">
          <w:rPr>
            <w:rFonts w:ascii="Nirmala UI" w:hAnsi="Nirmala UI" w:cs="Nirmala UI" w:hint="cs"/>
            <w:sz w:val="20"/>
            <w:szCs w:val="18"/>
          </w:rPr>
          <w:t>अनुपालन</w:t>
        </w:r>
        <w:r w:rsidR="00915212" w:rsidRPr="001750A8">
          <w:rPr>
            <w:rFonts w:ascii="Nirmala UI" w:hAnsi="Nirmala UI" w:cs="Nirmala UI"/>
            <w:sz w:val="20"/>
            <w:szCs w:val="18"/>
          </w:rPr>
          <w:t xml:space="preserve"> </w:t>
        </w:r>
        <w:r w:rsidR="00915212" w:rsidRPr="001750A8">
          <w:rPr>
            <w:rFonts w:ascii="Nirmala UI" w:hAnsi="Nirmala UI" w:cs="Nirmala UI" w:hint="cs"/>
            <w:sz w:val="20"/>
            <w:szCs w:val="18"/>
          </w:rPr>
          <w:t>कलाकृतियों</w:t>
        </w:r>
        <w:r w:rsidR="00915212" w:rsidRPr="001750A8">
          <w:rPr>
            <w:rFonts w:ascii="Nirmala UI" w:hAnsi="Nirmala UI" w:cs="Nirmala UI"/>
            <w:sz w:val="20"/>
            <w:szCs w:val="18"/>
          </w:rPr>
          <w:t xml:space="preserve"> </w:t>
        </w:r>
        <w:r w:rsidR="00915212" w:rsidRPr="001750A8">
          <w:rPr>
            <w:rFonts w:ascii="Nirmala UI" w:hAnsi="Nirmala UI" w:cs="Nirmala UI" w:hint="cs"/>
            <w:sz w:val="20"/>
            <w:szCs w:val="18"/>
          </w:rPr>
          <w:t>का</w:t>
        </w:r>
        <w:r w:rsidR="00915212" w:rsidRPr="001750A8">
          <w:rPr>
            <w:rFonts w:ascii="Nirmala UI" w:hAnsi="Nirmala UI" w:cs="Nirmala UI"/>
            <w:sz w:val="20"/>
            <w:szCs w:val="18"/>
          </w:rPr>
          <w:t xml:space="preserve"> </w:t>
        </w:r>
        <w:r w:rsidR="00915212" w:rsidRPr="001750A8">
          <w:rPr>
            <w:rFonts w:ascii="Nirmala UI" w:hAnsi="Nirmala UI" w:cs="Nirmala UI" w:hint="cs"/>
            <w:sz w:val="20"/>
            <w:szCs w:val="18"/>
          </w:rPr>
          <w:t>पूरा</w:t>
        </w:r>
        <w:r w:rsidR="00915212" w:rsidRPr="001750A8">
          <w:rPr>
            <w:rFonts w:ascii="Nirmala UI" w:hAnsi="Nirmala UI" w:cs="Nirmala UI"/>
            <w:sz w:val="20"/>
            <w:szCs w:val="18"/>
          </w:rPr>
          <w:t xml:space="preserve"> </w:t>
        </w:r>
        <w:r w:rsidR="00915212" w:rsidRPr="001750A8">
          <w:rPr>
            <w:rFonts w:ascii="Nirmala UI" w:hAnsi="Nirmala UI" w:cs="Nirmala UI" w:hint="cs"/>
            <w:sz w:val="20"/>
            <w:szCs w:val="18"/>
          </w:rPr>
          <w:t>संग्रह</w:t>
        </w:r>
      </w:ins>
      <w:ins w:id="685" w:author="Renjish Kumar Ratna Kaleelazhicathu (Service Transformation)" w:date="2018-10-16T15:10:00Z">
        <w:r w:rsidR="00915212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686" w:author="Renjish Kumar Ratna Kaleelazhicathu (Service Transformation)" w:date="2018-10-16T15:08:00Z">
        <w:r w:rsidR="00915212" w:rsidRPr="00C03741">
          <w:rPr>
            <w:rFonts w:ascii="Nirmala UI" w:hAnsi="Nirmala UI" w:cs="Nirmala UI" w:hint="cs"/>
            <w:sz w:val="20"/>
            <w:szCs w:val="18"/>
          </w:rPr>
          <w:t>निर्धारित</w:t>
        </w:r>
      </w:ins>
      <w:r w:rsidR="00915212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लाइसेंस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ins w:id="687" w:author="Renjish Kumar Ratna Kaleelazhicathu (Service Transformation)" w:date="2018-10-16T15:16:00Z">
        <w:r w:rsidR="00096800" w:rsidRPr="003F2343">
          <w:rPr>
            <w:rFonts w:ascii="Nirmala UI" w:hAnsi="Nirmala UI" w:cs="Nirmala UI" w:hint="cs"/>
            <w:sz w:val="20"/>
            <w:szCs w:val="18"/>
          </w:rPr>
          <w:t>आवश्यकतानुसार</w:t>
        </w:r>
        <w:r w:rsidR="00096800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688" w:author="Renjish Kumar Ratna Kaleelazhicathu (Service Transformation)" w:date="2018-10-16T15:16:00Z">
        <w:r w:rsidR="001750A8" w:rsidRPr="001750A8" w:rsidDel="00096800">
          <w:rPr>
            <w:rFonts w:ascii="Nirmala UI" w:hAnsi="Nirmala UI" w:cs="Nirmala UI" w:hint="cs"/>
            <w:sz w:val="20"/>
            <w:szCs w:val="18"/>
          </w:rPr>
          <w:delText>अनुसार</w:delText>
        </w:r>
        <w:r w:rsidR="001750A8" w:rsidRPr="001750A8" w:rsidDel="0009680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1750A8" w:rsidRPr="001750A8">
        <w:rPr>
          <w:rFonts w:ascii="Nirmala UI" w:hAnsi="Nirmala UI" w:cs="Nirmala UI" w:hint="cs"/>
          <w:sz w:val="20"/>
          <w:szCs w:val="18"/>
        </w:rPr>
        <w:t>आपूर्ति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del w:id="689" w:author="Renjish Kumar Ratna Kaleelazhicathu (Service Transformation)" w:date="2018-10-16T15:03:00Z">
        <w:r w:rsidR="001750A8" w:rsidRPr="001750A8" w:rsidDel="00EE043E">
          <w:rPr>
            <w:rFonts w:ascii="Nirmala UI" w:hAnsi="Nirmala UI" w:cs="Nirmala UI" w:hint="cs"/>
            <w:sz w:val="20"/>
            <w:szCs w:val="18"/>
          </w:rPr>
          <w:delText>किए</w:delText>
        </w:r>
        <w:r w:rsidR="001750A8" w:rsidRPr="001750A8" w:rsidDel="00EE043E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1750A8" w:rsidRPr="001750A8" w:rsidDel="00EE043E">
          <w:rPr>
            <w:rFonts w:ascii="Nirmala UI" w:hAnsi="Nirmala UI" w:cs="Nirmala UI" w:hint="cs"/>
            <w:sz w:val="20"/>
            <w:szCs w:val="18"/>
          </w:rPr>
          <w:delText>गए</w:delText>
        </w:r>
        <w:r w:rsidR="001750A8" w:rsidRPr="001750A8" w:rsidDel="00EE043E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1750A8" w:rsidRPr="001750A8">
        <w:rPr>
          <w:rFonts w:ascii="Nirmala UI" w:hAnsi="Nirmala UI" w:cs="Nirmala UI" w:hint="cs"/>
          <w:sz w:val="20"/>
          <w:szCs w:val="18"/>
        </w:rPr>
        <w:t>सॉफ़्टवेयर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वितरित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की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जाती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076B1C">
        <w:rPr>
          <w:rFonts w:ascii="Nirmala UI" w:hAnsi="Nirmala UI" w:cs="Nirmala UI" w:hint="cs"/>
          <w:sz w:val="20"/>
          <w:szCs w:val="18"/>
        </w:rPr>
        <w:t>हो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।</w:t>
      </w:r>
    </w:p>
    <w:p w14:paraId="7EDD3B7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3FAE7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E14912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611460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FB96C7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82E1D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1F531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3C4877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58D5A02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AC2FC0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54AA72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FC4A1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2CE3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E9DCB80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94DE3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1CDED4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69D73D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171A64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00EECB" w14:textId="162B8F3D" w:rsidR="00E60D81" w:rsidRPr="003A3044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ins w:id="690" w:author="Renjish Kumar Ratna Kaleelazhicathu (Service Transformation)" w:date="2018-09-28T13:41:00Z">
        <w:r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lastRenderedPageBreak/>
          <w:t>उद्देश्य</w:t>
        </w:r>
        <w:r w:rsidRPr="003A3044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 xml:space="preserve"> </w:t>
        </w:r>
      </w:ins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५</w:t>
      </w:r>
      <w:r w:rsidR="00BA0B0A"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del w:id="691" w:author="Renjish Kumar Ratna Kaleelazhicathu (Service Transformation)" w:date="2018-09-29T21:01:00Z">
        <w:r w:rsidR="00BA0B0A" w:rsidRPr="003A3044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फोस्स</w:delText>
        </w:r>
        <w:r w:rsidR="00BA0B0A" w:rsidRPr="003A3044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692" w:author="Renjish Kumar Ratna Kaleelazhicathu (Service Transformation)" w:date="2018-09-29T21:01:00Z"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 xml:space="preserve">एफओएसएस </w:t>
        </w:r>
      </w:ins>
      <w:del w:id="693" w:author="Renjish Kumar Ratna Kaleelazhicathu (Service Transformation)" w:date="2018-09-29T21:02:00Z">
        <w:r w:rsidR="00BA0B0A" w:rsidRPr="003A3044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समुदाय</w:delText>
        </w:r>
        <w:r w:rsidR="00BA0B0A" w:rsidRPr="003A3044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  <w:r w:rsidR="00BA0B0A" w:rsidRPr="003A3044" w:rsidDel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जुड़ाव</w:delText>
        </w:r>
        <w:r w:rsidR="00BA0B0A" w:rsidRPr="003A3044" w:rsidDel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694" w:author="Renjish Kumar Ratna Kaleelazhicathu (Service Transformation)" w:date="2018-09-29T21:02:00Z"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सामुदायिक</w:t>
        </w:r>
        <w:r w:rsidR="003C60CC" w:rsidRP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  <w:r w:rsidR="003C60CC" w:rsidRPr="003C60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व्यस्तता</w:t>
        </w:r>
        <w:r w:rsidR="003C60CC" w:rsidRP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="00BA0B0A"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समझें</w:t>
      </w:r>
      <w:ins w:id="695" w:author="Renjish Kumar Ratna Kaleelazhicathu (Service Transformation)" w:date="2018-09-29T21:01:00Z">
        <w:r w:rsidR="003C60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</w:p>
    <w:p w14:paraId="20D5BF42" w14:textId="5985D7BC" w:rsidR="00BA0B0A" w:rsidRPr="00023DD2" w:rsidRDefault="00825EAB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23DD2">
        <w:rPr>
          <w:rFonts w:ascii="Nirmala UI" w:hAnsi="Nirmala UI" w:cs="Nirmala UI" w:hint="cs"/>
          <w:b/>
          <w:sz w:val="20"/>
          <w:szCs w:val="18"/>
        </w:rPr>
        <w:t>५</w:t>
      </w:r>
      <w:r w:rsidRPr="00023DD2">
        <w:rPr>
          <w:rFonts w:ascii="Nirmala UI" w:hAnsi="Nirmala UI" w:cs="Nirmala UI"/>
          <w:b/>
          <w:sz w:val="20"/>
          <w:szCs w:val="18"/>
        </w:rPr>
        <w:t xml:space="preserve">. </w:t>
      </w:r>
      <w:r w:rsidR="00133D6B" w:rsidRPr="00023DD2">
        <w:rPr>
          <w:rFonts w:ascii="Nirmala UI" w:hAnsi="Nirmala UI" w:cs="Nirmala UI"/>
          <w:b/>
          <w:sz w:val="20"/>
          <w:szCs w:val="18"/>
        </w:rPr>
        <w:t>१ एक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लिखित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del w:id="696" w:author="Renjish Kumar Ratna Kaleelazhicathu (Service Transformation)" w:date="2018-10-16T15:22:00Z">
        <w:r w:rsidR="003A3044" w:rsidRPr="00023DD2" w:rsidDel="00143C09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="003A3044" w:rsidRPr="00023DD2" w:rsidDel="00143C09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697" w:author="Renjish Kumar Ratna Kaleelazhicathu (Service Transformation)" w:date="2018-10-16T15:22:00Z">
        <w:r w:rsidR="00143C09" w:rsidRPr="00241461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143C09" w:rsidRPr="00023DD2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="003A3044" w:rsidRPr="00023DD2">
        <w:rPr>
          <w:rFonts w:ascii="Nirmala UI" w:hAnsi="Nirmala UI" w:cs="Nirmala UI" w:hint="cs"/>
          <w:b/>
          <w:sz w:val="20"/>
          <w:szCs w:val="18"/>
        </w:rPr>
        <w:t>है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del w:id="698" w:author="Renjish Kumar Ratna Kaleelazhicathu (Service Transformation)" w:date="2018-10-16T15:24:00Z">
        <w:r w:rsidR="00133D6B" w:rsidRPr="00023DD2" w:rsidDel="003D4D1D">
          <w:rPr>
            <w:rFonts w:ascii="Nirmala UI" w:hAnsi="Nirmala UI" w:cs="Nirmala UI" w:hint="cs"/>
            <w:b/>
            <w:sz w:val="20"/>
            <w:szCs w:val="18"/>
          </w:rPr>
          <w:delText>संस्था</w:delText>
        </w:r>
        <w:r w:rsidR="00133D6B" w:rsidRPr="00023DD2" w:rsidDel="003D4D1D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  <w:r w:rsidR="003A3044" w:rsidRPr="00023DD2" w:rsidDel="003D4D1D">
          <w:rPr>
            <w:rFonts w:ascii="Nirmala UI" w:hAnsi="Nirmala UI" w:cs="Nirmala UI" w:hint="cs"/>
            <w:b/>
            <w:sz w:val="20"/>
            <w:szCs w:val="18"/>
          </w:rPr>
          <w:delText>द्वारा</w:delText>
        </w:r>
        <w:r w:rsidR="003A3044" w:rsidRPr="00023DD2" w:rsidDel="003D4D1D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r w:rsidR="003A3044" w:rsidRPr="00023DD2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प्रकल्पों में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ins w:id="699" w:author="Renjish Kumar Ratna Kaleelazhicathu (Service Transformation)" w:date="2018-10-16T15:24:00Z">
        <w:r w:rsidR="003D4D1D" w:rsidRPr="00023DD2">
          <w:rPr>
            <w:rFonts w:ascii="Nirmala UI" w:hAnsi="Nirmala UI" w:cs="Nirmala UI" w:hint="cs"/>
            <w:b/>
            <w:sz w:val="20"/>
            <w:szCs w:val="18"/>
          </w:rPr>
          <w:t>संस्था</w:t>
        </w:r>
        <w:r w:rsidR="003D4D1D" w:rsidRPr="00023DD2">
          <w:rPr>
            <w:rFonts w:ascii="Nirmala UI" w:hAnsi="Nirmala UI" w:cs="Nirmala UI"/>
            <w:b/>
            <w:sz w:val="20"/>
            <w:szCs w:val="18"/>
          </w:rPr>
          <w:t xml:space="preserve"> </w:t>
        </w:r>
        <w:r w:rsidR="003D4D1D" w:rsidRPr="00023DD2">
          <w:rPr>
            <w:rFonts w:ascii="Nirmala UI" w:hAnsi="Nirmala UI" w:cs="Nirmala UI" w:hint="cs"/>
            <w:b/>
            <w:sz w:val="20"/>
            <w:szCs w:val="18"/>
          </w:rPr>
          <w:t xml:space="preserve">द्वारा </w:t>
        </w:r>
        <w:r w:rsidR="003D4D1D" w:rsidRPr="003D4D1D">
          <w:rPr>
            <w:rFonts w:ascii="Nirmala UI" w:hAnsi="Nirmala UI" w:cs="Nirmala UI" w:hint="cs"/>
            <w:b/>
            <w:sz w:val="20"/>
            <w:szCs w:val="18"/>
          </w:rPr>
          <w:t>किए</w:t>
        </w:r>
        <w:r w:rsidR="003D4D1D" w:rsidRPr="003D4D1D">
          <w:rPr>
            <w:rFonts w:ascii="Nirmala UI" w:hAnsi="Nirmala UI" w:cs="Nirmala UI"/>
            <w:b/>
            <w:sz w:val="20"/>
            <w:szCs w:val="18"/>
          </w:rPr>
          <w:t xml:space="preserve"> </w:t>
        </w:r>
        <w:r w:rsidR="003D4D1D" w:rsidRPr="003D4D1D">
          <w:rPr>
            <w:rFonts w:ascii="Nirmala UI" w:hAnsi="Nirmala UI" w:cs="Nirmala UI" w:hint="cs"/>
            <w:b/>
            <w:sz w:val="20"/>
            <w:szCs w:val="18"/>
          </w:rPr>
          <w:t xml:space="preserve">गए </w:t>
        </w:r>
      </w:ins>
      <w:r w:rsidR="003A3044" w:rsidRPr="00023DD2">
        <w:rPr>
          <w:rFonts w:ascii="Nirmala UI" w:hAnsi="Nirmala UI" w:cs="Nirmala UI" w:hint="cs"/>
          <w:b/>
          <w:sz w:val="20"/>
          <w:szCs w:val="18"/>
        </w:rPr>
        <w:t>योगदान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करती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है।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रूप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से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संप्रेषित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किया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जाना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चाहिए।</w:t>
      </w:r>
    </w:p>
    <w:p w14:paraId="431714D4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6786D84A" w14:textId="77777777" w:rsidR="00133D6B" w:rsidRPr="00023DD2" w:rsidRDefault="00AC114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१ </w:t>
      </w:r>
      <w:r w:rsidR="001E2BDA" w:rsidRPr="00023DD2">
        <w:rPr>
          <w:rFonts w:ascii="Nirmala UI" w:hAnsi="Nirmala UI" w:cs="Nirmala UI" w:hint="cs"/>
          <w:sz w:val="20"/>
          <w:szCs w:val="18"/>
        </w:rPr>
        <w:t>एक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नीति</w:t>
      </w:r>
      <w:r w:rsidR="001E2BDA" w:rsidRPr="00023DD2">
        <w:rPr>
          <w:rFonts w:ascii="Nirmala UI" w:hAnsi="Nirmala UI" w:cs="Nirmala UI"/>
          <w:sz w:val="20"/>
          <w:szCs w:val="18"/>
        </w:rPr>
        <w:t>;</w:t>
      </w:r>
    </w:p>
    <w:p w14:paraId="3B246F77" w14:textId="77777777" w:rsidR="001E2BDA" w:rsidRPr="00023DD2" w:rsidRDefault="007E15A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२ </w:t>
      </w:r>
      <w:r w:rsidR="000938E5" w:rsidRPr="00023DD2">
        <w:rPr>
          <w:rFonts w:ascii="Nirmala UI" w:hAnsi="Nirmala UI" w:cs="Nirmala UI" w:hint="cs"/>
          <w:sz w:val="20"/>
          <w:szCs w:val="18"/>
        </w:rPr>
        <w:t>एक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सभी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सॉफ्टवेयर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कर्मचारियों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नीति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अस्तित्व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बारे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में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जागरूक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करती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है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(</w:t>
      </w:r>
      <w:r w:rsidR="000938E5" w:rsidRPr="00023DD2">
        <w:rPr>
          <w:rFonts w:ascii="Nirmala UI" w:hAnsi="Nirmala UI" w:cs="Nirmala UI" w:hint="cs"/>
          <w:sz w:val="20"/>
          <w:szCs w:val="18"/>
        </w:rPr>
        <w:t>उदाहरण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लिए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प्रशिक्षण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आंतरिक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विकी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अन्य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व्यावहारिक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संचार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विधि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माध्यम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से</w:t>
      </w:r>
      <w:r w:rsidR="000938E5" w:rsidRPr="00023DD2">
        <w:rPr>
          <w:rFonts w:ascii="Nirmala UI" w:hAnsi="Nirmala UI" w:cs="Nirmala UI"/>
          <w:sz w:val="20"/>
          <w:szCs w:val="18"/>
        </w:rPr>
        <w:t>) ।</w:t>
      </w:r>
    </w:p>
    <w:p w14:paraId="7FD5073C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A83954A" w14:textId="7A185658" w:rsidR="00133D6B" w:rsidRDefault="001E2BD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सार्वजनिक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रूप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देने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संबंध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विकसित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उचित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विचार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किसी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del w:id="700" w:author="Renjish Kumar Ratna Kaleelazhicathu (Service Transformation)" w:date="2018-10-09T18:37:00Z">
        <w:r w:rsidRPr="001E2BDA" w:rsidDel="0018321F">
          <w:rPr>
            <w:rFonts w:ascii="Nirmala UI" w:hAnsi="Nirmala UI" w:cs="Nirmala UI" w:hint="cs"/>
            <w:sz w:val="20"/>
            <w:szCs w:val="18"/>
          </w:rPr>
          <w:delText>संगठन</w:delText>
        </w:r>
        <w:r w:rsidRPr="001E2BDA" w:rsidDel="0018321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01" w:author="Renjish Kumar Ratna Kaleelazhicathu (Service Transformation)" w:date="2018-10-09T18:37:00Z">
        <w:r w:rsidR="0018321F" w:rsidRPr="0018321F">
          <w:rPr>
            <w:rFonts w:ascii="Nirmala UI" w:hAnsi="Nirmala UI" w:cs="Nirmala UI" w:hint="cs"/>
            <w:sz w:val="20"/>
            <w:szCs w:val="18"/>
          </w:rPr>
          <w:t xml:space="preserve">संस्था </w:t>
        </w:r>
      </w:ins>
      <w:r w:rsidRPr="001E2BDA">
        <w:rPr>
          <w:rFonts w:ascii="Nirmala UI" w:hAnsi="Nirmala UI" w:cs="Nirmala UI" w:hint="cs"/>
          <w:sz w:val="20"/>
          <w:szCs w:val="18"/>
        </w:rPr>
        <w:t>की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समग्र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del w:id="702" w:author="Renjish Kumar Ratna Kaleelazhicathu (Service Transformation)" w:date="2018-10-16T15:29:00Z">
        <w:r w:rsidRPr="001E2BDA" w:rsidDel="00FB3326">
          <w:rPr>
            <w:rFonts w:ascii="Nirmala UI" w:hAnsi="Nirmala UI" w:cs="Nirmala UI" w:hint="cs"/>
            <w:sz w:val="20"/>
            <w:szCs w:val="18"/>
          </w:rPr>
          <w:delText>हिस्सा</w:delText>
        </w:r>
        <w:r w:rsidRPr="001E2BDA" w:rsidDel="00FB332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03" w:author="Renjish Kumar Ratna Kaleelazhicathu (Service Transformation)" w:date="2018-10-16T15:29:00Z">
        <w:r w:rsidR="00FB3326" w:rsidRPr="00915212">
          <w:rPr>
            <w:rFonts w:ascii="Nirmala UI" w:hAnsi="Nirmala UI" w:cs="Nirmala UI" w:hint="cs"/>
            <w:sz w:val="20"/>
            <w:szCs w:val="18"/>
          </w:rPr>
          <w:t>भाग</w:t>
        </w:r>
        <w:r w:rsidR="00FB3326" w:rsidRPr="001E2BDA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1E2BDA">
        <w:rPr>
          <w:rFonts w:ascii="Nirmala UI" w:hAnsi="Nirmala UI" w:cs="Nirmala UI" w:hint="cs"/>
          <w:sz w:val="20"/>
          <w:szCs w:val="18"/>
        </w:rPr>
        <w:t>बनाया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जा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अपनी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अलग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del w:id="704" w:author="Renjish Kumar Ratna Kaleelazhicathu (Service Transformation)" w:date="2018-10-16T15:33:00Z">
        <w:r w:rsidRPr="001E2BDA" w:rsidDel="00467268">
          <w:rPr>
            <w:rFonts w:ascii="Nirmala UI" w:hAnsi="Nirmala UI" w:cs="Nirmala UI" w:hint="cs"/>
            <w:sz w:val="20"/>
            <w:szCs w:val="18"/>
          </w:rPr>
          <w:delText>ऐसी</w:delText>
        </w:r>
        <w:r w:rsidRPr="001E2BDA" w:rsidDel="0046726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1E2BDA" w:rsidDel="00467268">
          <w:rPr>
            <w:rFonts w:ascii="Nirmala UI" w:hAnsi="Nirmala UI" w:cs="Nirmala UI" w:hint="cs"/>
            <w:sz w:val="20"/>
            <w:szCs w:val="18"/>
          </w:rPr>
          <w:delText>स्थिति</w:delText>
        </w:r>
        <w:r w:rsidRPr="001E2BDA" w:rsidDel="0046726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1E2BDA" w:rsidDel="00467268">
          <w:rPr>
            <w:rFonts w:ascii="Nirmala UI" w:hAnsi="Nirmala UI" w:cs="Nirmala UI" w:hint="cs"/>
            <w:sz w:val="20"/>
            <w:szCs w:val="18"/>
          </w:rPr>
          <w:delText>में</w:delText>
        </w:r>
        <w:r w:rsidRPr="001E2BDA" w:rsidDel="0046726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1E2BDA">
        <w:rPr>
          <w:rFonts w:ascii="Nirmala UI" w:hAnsi="Nirmala UI" w:cs="Nirmala UI" w:hint="cs"/>
          <w:sz w:val="20"/>
          <w:szCs w:val="18"/>
        </w:rPr>
        <w:t>जहां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सीमित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ins w:id="705" w:author="Renjish Kumar Ratna Kaleelazhicathu (Service Transformation)" w:date="2018-10-16T15:30:00Z">
        <w:r w:rsidR="00FB3326" w:rsidRPr="00FB3326">
          <w:rPr>
            <w:rFonts w:ascii="Nirmala UI" w:hAnsi="Nirmala UI" w:cs="Nirmala UI" w:hint="cs"/>
            <w:sz w:val="20"/>
            <w:szCs w:val="18"/>
          </w:rPr>
          <w:t xml:space="preserve">इसकी </w:t>
        </w:r>
      </w:ins>
      <w:r w:rsidRPr="001E2BDA">
        <w:rPr>
          <w:rFonts w:ascii="Nirmala UI" w:hAnsi="Nirmala UI" w:cs="Nirmala UI" w:hint="cs"/>
          <w:sz w:val="20"/>
          <w:szCs w:val="18"/>
        </w:rPr>
        <w:t>अनुमति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नहीं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, </w:t>
      </w:r>
      <w:del w:id="706" w:author="Renjish Kumar Ratna Kaleelazhicathu (Service Transformation)" w:date="2018-10-16T15:33:00Z">
        <w:r w:rsidRPr="001E2BDA" w:rsidDel="00467268">
          <w:rPr>
            <w:rFonts w:ascii="Nirmala UI" w:hAnsi="Nirmala UI" w:cs="Nirmala UI" w:hint="cs"/>
            <w:sz w:val="20"/>
            <w:szCs w:val="18"/>
          </w:rPr>
          <w:delText>उस</w:delText>
        </w:r>
      </w:del>
      <w:ins w:id="707" w:author="Renjish Kumar Ratna Kaleelazhicathu (Service Transformation)" w:date="2018-10-16T15:34:00Z">
        <w:r w:rsidR="00295614">
          <w:rPr>
            <w:rFonts w:ascii="Nirmala UI" w:hAnsi="Nirmala UI" w:cs="Nirmala UI"/>
            <w:sz w:val="20"/>
            <w:szCs w:val="18"/>
          </w:rPr>
          <w:t xml:space="preserve"> </w:t>
        </w:r>
        <w:r w:rsidR="00295614" w:rsidRPr="00295614">
          <w:rPr>
            <w:rFonts w:ascii="Nirmala UI" w:hAnsi="Nirmala UI" w:cs="Nirmala UI" w:hint="cs"/>
            <w:sz w:val="20"/>
            <w:szCs w:val="18"/>
          </w:rPr>
          <w:t>ऐसी</w:t>
        </w:r>
        <w:r w:rsidR="00295614" w:rsidRPr="00295614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708" w:author="Renjish Kumar Ratna Kaleelazhicathu (Service Transformation)" w:date="2018-10-16T15:33:00Z">
        <w:r w:rsidRPr="001E2BDA" w:rsidDel="00467268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1E2BDA">
        <w:rPr>
          <w:rFonts w:ascii="Nirmala UI" w:hAnsi="Nirmala UI" w:cs="Nirmala UI" w:hint="cs"/>
          <w:sz w:val="20"/>
          <w:szCs w:val="18"/>
        </w:rPr>
        <w:t>स्थिति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स्पष्ट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del w:id="709" w:author="Renjish Kumar Ratna Kaleelazhicathu (Service Transformation)" w:date="2018-10-16T15:31:00Z">
        <w:r w:rsidRPr="001E2BDA" w:rsidDel="00FB3326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Pr="001E2BDA" w:rsidDel="00FB332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10" w:author="Renjish Kumar Ratna Kaleelazhicathu (Service Transformation)" w:date="2018-10-16T15:31:00Z">
        <w:r w:rsidR="00FB3326" w:rsidRPr="00241461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FB3326" w:rsidRPr="00023DD2">
          <w:rPr>
            <w:rFonts w:ascii="Nirmala UI" w:hAnsi="Nirmala UI" w:cs="Nirmala UI" w:hint="cs"/>
            <w:b/>
            <w:sz w:val="20"/>
            <w:szCs w:val="18"/>
          </w:rPr>
          <w:t xml:space="preserve"> </w:t>
        </w:r>
      </w:ins>
      <w:r w:rsidRPr="001E2BDA">
        <w:rPr>
          <w:rFonts w:ascii="Nirmala UI" w:hAnsi="Nirmala UI" w:cs="Nirmala UI" w:hint="cs"/>
          <w:sz w:val="20"/>
          <w:szCs w:val="18"/>
        </w:rPr>
        <w:t>होनी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चाहिए।</w:t>
      </w:r>
    </w:p>
    <w:p w14:paraId="1503018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F5ED3D1" w14:textId="46EAF329" w:rsidR="00F46726" w:rsidRPr="00387146" w:rsidRDefault="00F46726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२ </w:t>
      </w:r>
      <w:r w:rsidRPr="00387146">
        <w:rPr>
          <w:rFonts w:ascii="Nirmala UI" w:hAnsi="Nirmala UI" w:cs="Nirmala UI" w:hint="cs"/>
          <w:b/>
          <w:sz w:val="20"/>
          <w:szCs w:val="18"/>
        </w:rPr>
        <w:t>यदि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कोई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संस्था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प्रकल्पों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अनुमति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देता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तो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एक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del w:id="711" w:author="Renjish Kumar Ratna Kaleelazhicathu (Service Transformation)" w:date="2018-10-16T15:36:00Z">
        <w:r w:rsidRPr="00387146" w:rsidDel="00625787">
          <w:rPr>
            <w:rFonts w:ascii="Nirmala UI" w:hAnsi="Nirmala UI" w:cs="Nirmala UI" w:hint="cs"/>
            <w:b/>
            <w:sz w:val="20"/>
            <w:szCs w:val="18"/>
          </w:rPr>
          <w:delText>मौजूद</w:delText>
        </w:r>
        <w:r w:rsidRPr="00387146" w:rsidDel="00625787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712" w:author="Renjish Kumar Ratna Kaleelazhicathu (Service Transformation)" w:date="2018-10-16T15:36:00Z">
        <w:r w:rsidR="00625787" w:rsidRPr="00625787">
          <w:rPr>
            <w:rFonts w:ascii="Nirmala UI" w:hAnsi="Nirmala UI" w:cs="Nirmala UI" w:hint="cs"/>
            <w:b/>
            <w:sz w:val="20"/>
            <w:szCs w:val="18"/>
          </w:rPr>
          <w:t>विद्यमान</w:t>
        </w:r>
        <w:r w:rsidR="00625787" w:rsidRPr="00625787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जो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धारा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</w:t>
      </w:r>
      <w:r w:rsidRPr="00387146">
        <w:rPr>
          <w:rFonts w:ascii="Nirmala UI" w:hAnsi="Nirmala UI" w:cs="Nirmala UI" w:hint="cs"/>
          <w:b/>
          <w:sz w:val="20"/>
          <w:szCs w:val="18"/>
        </w:rPr>
        <w:t>१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उल्लिखित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नीति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लागू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करती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63F0B3BE" w14:textId="77777777" w:rsidR="00F46165" w:rsidRDefault="00F46165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242C706B" w14:textId="42D50C70" w:rsidR="00F46165" w:rsidRPr="00FF6FED" w:rsidRDefault="0045717B" w:rsidP="00FF6FED">
      <w:pPr>
        <w:pStyle w:val="ListParagraph"/>
        <w:numPr>
          <w:ilvl w:val="0"/>
          <w:numId w:val="32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FF6FED">
        <w:rPr>
          <w:rFonts w:ascii="Nirmala UI" w:hAnsi="Nirmala UI" w:cs="Nirmala UI" w:hint="cs"/>
          <w:sz w:val="20"/>
          <w:szCs w:val="18"/>
        </w:rPr>
        <w:t>५</w:t>
      </w:r>
      <w:r w:rsidRPr="00FF6FED">
        <w:rPr>
          <w:rFonts w:ascii="Nirmala UI" w:hAnsi="Nirmala UI" w:cs="Nirmala UI"/>
          <w:sz w:val="20"/>
          <w:szCs w:val="18"/>
        </w:rPr>
        <w:t xml:space="preserve">. २. १ </w:t>
      </w:r>
      <w:del w:id="713" w:author="Renjish Kumar Ratna Kaleelazhicathu (Service Transformation)" w:date="2018-10-16T15:39:00Z"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बशर्ते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14" w:author="Renjish Kumar Ratna Kaleelazhicathu (Service Transformation)" w:date="2018-10-16T15:41:00Z"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एफओएसएस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योगदान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नीति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योगदान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अनुमति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387146" w:rsidRPr="00FF6FED" w:rsidDel="00625787">
          <w:rPr>
            <w:rFonts w:ascii="Nirmala UI" w:hAnsi="Nirmala UI" w:cs="Nirmala UI" w:hint="cs"/>
            <w:sz w:val="20"/>
            <w:szCs w:val="18"/>
          </w:rPr>
          <w:delText>दे</w:delText>
        </w:r>
        <w:r w:rsidR="00387146" w:rsidRPr="00FF6FED" w:rsidDel="00625787">
          <w:rPr>
            <w:rFonts w:ascii="Nirmala UI" w:hAnsi="Nirmala UI" w:cs="Nirmala UI"/>
            <w:sz w:val="20"/>
            <w:szCs w:val="18"/>
          </w:rPr>
          <w:delText xml:space="preserve">, </w:delText>
        </w:r>
      </w:del>
      <w:r w:rsidR="00387146" w:rsidRPr="00FF6FED">
        <w:rPr>
          <w:rFonts w:ascii="Nirmala UI" w:hAnsi="Nirmala UI" w:cs="Nirmala UI" w:hint="cs"/>
          <w:sz w:val="20"/>
          <w:szCs w:val="18"/>
        </w:rPr>
        <w:t>एक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दस्तावेजी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प्रक्रिया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जो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एफओएसएस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नियंत्रित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करती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है</w:t>
      </w:r>
      <w:ins w:id="715" w:author="Renjish Kumar Ratna Kaleelazhicathu (Service Transformation)" w:date="2018-10-16T15:41:00Z">
        <w:r w:rsidR="00625787">
          <w:rPr>
            <w:rFonts w:ascii="Nirmala UI" w:hAnsi="Nirmala UI" w:cs="Nirmala UI"/>
            <w:sz w:val="20"/>
            <w:szCs w:val="18"/>
          </w:rPr>
          <w:t xml:space="preserve">, </w:t>
        </w:r>
        <w:r w:rsidR="00625787" w:rsidRPr="00625787">
          <w:rPr>
            <w:rFonts w:ascii="Nirmala UI" w:hAnsi="Nirmala UI" w:cs="Nirmala UI" w:hint="cs"/>
            <w:sz w:val="20"/>
            <w:szCs w:val="18"/>
          </w:rPr>
          <w:t>यदि</w:t>
        </w:r>
        <w:r w:rsidR="00625787">
          <w:rPr>
            <w:rFonts w:ascii="Nirmala UI" w:hAnsi="Nirmala UI" w:cs="Nirmala UI"/>
            <w:sz w:val="20"/>
            <w:szCs w:val="18"/>
          </w:rPr>
          <w:t xml:space="preserve"> </w:t>
        </w:r>
        <w:r w:rsidR="00625787" w:rsidRPr="00FF6FED">
          <w:rPr>
            <w:rFonts w:ascii="Nirmala UI" w:hAnsi="Nirmala UI" w:cs="Nirmala UI" w:hint="cs"/>
            <w:sz w:val="20"/>
            <w:szCs w:val="18"/>
          </w:rPr>
          <w:t>एफओएसएस</w:t>
        </w:r>
        <w:r w:rsidR="00625787" w:rsidRPr="00FF6FED">
          <w:rPr>
            <w:rFonts w:ascii="Nirmala UI" w:hAnsi="Nirmala UI" w:cs="Nirmala UI"/>
            <w:sz w:val="20"/>
            <w:szCs w:val="18"/>
          </w:rPr>
          <w:t xml:space="preserve"> </w:t>
        </w:r>
        <w:r w:rsidR="00625787" w:rsidRPr="00FF6FED">
          <w:rPr>
            <w:rFonts w:ascii="Nirmala UI" w:hAnsi="Nirmala UI" w:cs="Nirmala UI" w:hint="cs"/>
            <w:sz w:val="20"/>
            <w:szCs w:val="18"/>
          </w:rPr>
          <w:t>योगदान</w:t>
        </w:r>
        <w:r w:rsidR="00625787" w:rsidRPr="00FF6FED">
          <w:rPr>
            <w:rFonts w:ascii="Nirmala UI" w:hAnsi="Nirmala UI" w:cs="Nirmala UI"/>
            <w:sz w:val="20"/>
            <w:szCs w:val="18"/>
          </w:rPr>
          <w:t xml:space="preserve"> </w:t>
        </w:r>
        <w:r w:rsidR="00625787" w:rsidRPr="00FF6FED">
          <w:rPr>
            <w:rFonts w:ascii="Nirmala UI" w:hAnsi="Nirmala UI" w:cs="Nirmala UI" w:hint="cs"/>
            <w:sz w:val="20"/>
            <w:szCs w:val="18"/>
          </w:rPr>
          <w:t>नीति</w:t>
        </w:r>
        <w:r w:rsidR="00625787" w:rsidRPr="00FF6FED">
          <w:rPr>
            <w:rFonts w:ascii="Nirmala UI" w:hAnsi="Nirmala UI" w:cs="Nirmala UI"/>
            <w:sz w:val="20"/>
            <w:szCs w:val="18"/>
          </w:rPr>
          <w:t xml:space="preserve"> </w:t>
        </w:r>
        <w:r w:rsidR="00625787" w:rsidRPr="00FF6FED">
          <w:rPr>
            <w:rFonts w:ascii="Nirmala UI" w:hAnsi="Nirmala UI" w:cs="Nirmala UI" w:hint="cs"/>
            <w:sz w:val="20"/>
            <w:szCs w:val="18"/>
          </w:rPr>
          <w:t>योगदान</w:t>
        </w:r>
        <w:r w:rsidR="00625787" w:rsidRPr="00FF6FED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16" w:author="Renjish Kumar Ratna Kaleelazhicathu (Service Transformation)" w:date="2018-10-16T15:42:00Z">
        <w:r w:rsidR="00625787" w:rsidRPr="00625787">
          <w:rPr>
            <w:rFonts w:ascii="Nirmala UI" w:hAnsi="Nirmala UI" w:cs="Nirmala UI" w:hint="cs"/>
            <w:sz w:val="20"/>
            <w:szCs w:val="18"/>
          </w:rPr>
          <w:t>की</w:t>
        </w:r>
        <w:r w:rsidR="00625787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17" w:author="Renjish Kumar Ratna Kaleelazhicathu (Service Transformation)" w:date="2018-10-16T15:41:00Z">
        <w:r w:rsidR="00625787" w:rsidRPr="00FF6FED">
          <w:rPr>
            <w:rFonts w:ascii="Nirmala UI" w:hAnsi="Nirmala UI" w:cs="Nirmala UI" w:hint="cs"/>
            <w:sz w:val="20"/>
            <w:szCs w:val="18"/>
          </w:rPr>
          <w:t>अनुमति</w:t>
        </w:r>
        <w:r w:rsidR="00625787" w:rsidRPr="00FF6FED">
          <w:rPr>
            <w:rFonts w:ascii="Nirmala UI" w:hAnsi="Nirmala UI" w:cs="Nirmala UI"/>
            <w:sz w:val="20"/>
            <w:szCs w:val="18"/>
          </w:rPr>
          <w:t xml:space="preserve"> </w:t>
        </w:r>
        <w:r w:rsidR="00625787" w:rsidRPr="00FF6FED">
          <w:rPr>
            <w:rFonts w:ascii="Nirmala UI" w:hAnsi="Nirmala UI" w:cs="Nirmala UI" w:hint="cs"/>
            <w:sz w:val="20"/>
            <w:szCs w:val="18"/>
          </w:rPr>
          <w:t>दे</w:t>
        </w:r>
        <w:r w:rsidR="00625787" w:rsidRPr="00FF6FED">
          <w:rPr>
            <w:rFonts w:ascii="Nirmala UI" w:hAnsi="Nirmala UI" w:cs="Nirmala UI"/>
            <w:sz w:val="20"/>
            <w:szCs w:val="18"/>
          </w:rPr>
          <w:t>,</w:t>
        </w:r>
      </w:ins>
      <w:r w:rsidR="00387146" w:rsidRPr="00FF6FED">
        <w:rPr>
          <w:rFonts w:ascii="Nirmala UI" w:hAnsi="Nirmala UI" w:cs="Nirmala UI" w:hint="cs"/>
          <w:sz w:val="20"/>
          <w:szCs w:val="18"/>
        </w:rPr>
        <w:t>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</w:p>
    <w:p w14:paraId="57E17E07" w14:textId="77777777" w:rsidR="00F46165" w:rsidRDefault="00F46165" w:rsidP="00F46165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0ACC57D" w14:textId="797EFF75" w:rsidR="00F46165" w:rsidRDefault="000F42A5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0F42A5">
        <w:rPr>
          <w:rFonts w:ascii="Nirmala UI" w:hAnsi="Nirmala UI" w:cs="Nirmala UI" w:hint="cs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16470" w:rsidRPr="00716470">
        <w:rPr>
          <w:rFonts w:ascii="Nirmala UI" w:hAnsi="Nirmala UI" w:cs="Nirmala UI" w:hint="cs"/>
          <w:sz w:val="20"/>
          <w:szCs w:val="18"/>
        </w:rPr>
        <w:t>में</w:t>
      </w:r>
      <w:r w:rsidR="00716470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एक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del w:id="718" w:author="Renjish Kumar Ratna Kaleelazhicathu (Service Transformation)" w:date="2018-10-16T15:45:00Z">
        <w:r w:rsidR="00E465F6" w:rsidRPr="00E465F6" w:rsidDel="008E56C8">
          <w:rPr>
            <w:rFonts w:ascii="Nirmala UI" w:hAnsi="Nirmala UI" w:cs="Nirmala UI" w:hint="cs"/>
            <w:sz w:val="20"/>
            <w:szCs w:val="18"/>
          </w:rPr>
          <w:delText xml:space="preserve">मौजूद </w:delText>
        </w:r>
      </w:del>
      <w:ins w:id="719" w:author="Renjish Kumar Ratna Kaleelazhicathu (Service Transformation)" w:date="2018-10-16T15:46:00Z">
        <w:r w:rsidR="008E56C8" w:rsidRPr="008E56C8">
          <w:rPr>
            <w:rFonts w:ascii="Nirmala UI" w:hAnsi="Nirmala UI" w:cs="Nirmala UI" w:hint="cs"/>
            <w:sz w:val="20"/>
            <w:szCs w:val="18"/>
          </w:rPr>
          <w:t xml:space="preserve">विद्यमान </w:t>
        </w:r>
      </w:ins>
      <w:r w:rsidR="00E465F6" w:rsidRPr="00F46726">
        <w:rPr>
          <w:rFonts w:ascii="Nirmala UI" w:hAnsi="Nirmala UI" w:cs="Nirmala UI" w:hint="cs"/>
          <w:sz w:val="20"/>
          <w:szCs w:val="18"/>
        </w:rPr>
        <w:t>है</w:t>
      </w:r>
      <w:r w:rsidR="00E465F6">
        <w:rPr>
          <w:rFonts w:ascii="Nirmala UI" w:hAnsi="Nirmala UI" w:cs="Nirmala UI"/>
          <w:sz w:val="20"/>
          <w:szCs w:val="18"/>
        </w:rPr>
        <w:t xml:space="preserve"> </w:t>
      </w:r>
      <w:r w:rsidR="00751A38" w:rsidRPr="00751A38">
        <w:rPr>
          <w:rFonts w:ascii="Nirmala UI" w:hAnsi="Nirmala UI" w:cs="Nirmala UI" w:hint="cs"/>
          <w:sz w:val="20"/>
          <w:szCs w:val="18"/>
        </w:rPr>
        <w:t>जो</w:t>
      </w:r>
      <w:del w:id="720" w:author="Renjish Kumar Ratna Kaleelazhicathu (Service Transformation)" w:date="2018-10-16T15:46:00Z">
        <w:r w:rsidR="00751A38" w:rsidDel="008E56C8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46165" w:rsidRPr="000F42A5" w:rsidDel="008E56C8">
          <w:rPr>
            <w:rFonts w:ascii="Nirmala UI" w:hAnsi="Nirmala UI" w:cs="Nirmala UI" w:hint="cs"/>
            <w:sz w:val="20"/>
            <w:szCs w:val="18"/>
          </w:rPr>
          <w:delText>को</w:delText>
        </w:r>
      </w:del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सार्वजनिक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रूप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एफओएसएस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del w:id="721" w:author="Renjish Kumar Ratna Kaleelazhicathu (Service Transformation)" w:date="2018-10-16T15:48:00Z">
        <w:r w:rsidR="00F46165" w:rsidRPr="000F42A5" w:rsidDel="00862170">
          <w:rPr>
            <w:rFonts w:ascii="Nirmala UI" w:hAnsi="Nirmala UI" w:cs="Nirmala UI" w:hint="cs"/>
            <w:sz w:val="20"/>
            <w:szCs w:val="18"/>
          </w:rPr>
          <w:delText>का</w:delText>
        </w:r>
        <w:r w:rsidR="00F46165" w:rsidRPr="000F42A5" w:rsidDel="0086217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22" w:author="Renjish Kumar Ratna Kaleelazhicathu (Service Transformation)" w:date="2018-10-16T15:48:00Z">
        <w:r w:rsidR="00862170" w:rsidRPr="00862170">
          <w:rPr>
            <w:rFonts w:ascii="Nirmala UI" w:hAnsi="Nirmala UI" w:cs="Nirmala UI" w:hint="cs"/>
            <w:sz w:val="20"/>
            <w:szCs w:val="18"/>
          </w:rPr>
          <w:t>में</w:t>
        </w:r>
        <w:r w:rsidR="00862170" w:rsidRPr="00862170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करने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ins w:id="723" w:author="Renjish Kumar Ratna Kaleelazhicathu (Service Transformation)" w:date="2018-10-16T15:49:00Z">
        <w:r w:rsidR="00862170" w:rsidRPr="00862170">
          <w:rPr>
            <w:rFonts w:ascii="Nirmala UI" w:hAnsi="Nirmala UI" w:cs="Nirmala UI" w:hint="cs"/>
            <w:sz w:val="20"/>
            <w:szCs w:val="18"/>
          </w:rPr>
          <w:t xml:space="preserve">की </w:t>
        </w:r>
      </w:ins>
      <w:del w:id="724" w:author="Renjish Kumar Ratna Kaleelazhicathu (Service Transformation)" w:date="2018-10-16T15:49:00Z">
        <w:r w:rsidR="00F46165" w:rsidRPr="000F42A5" w:rsidDel="00862170">
          <w:rPr>
            <w:rFonts w:ascii="Nirmala UI" w:hAnsi="Nirmala UI" w:cs="Nirmala UI" w:hint="cs"/>
            <w:sz w:val="20"/>
            <w:szCs w:val="18"/>
          </w:rPr>
          <w:delText>के</w:delText>
        </w:r>
        <w:r w:rsidR="00F46165" w:rsidRPr="000F42A5" w:rsidDel="0086217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25" w:author="Renjish Kumar Ratna Kaleelazhicathu (Service Transformation)" w:date="2018-10-16T15:48:00Z">
        <w:r w:rsidR="00F46165" w:rsidRPr="000F42A5" w:rsidDel="00862170">
          <w:rPr>
            <w:rFonts w:ascii="Nirmala UI" w:hAnsi="Nirmala UI" w:cs="Nirmala UI" w:hint="cs"/>
            <w:sz w:val="20"/>
            <w:szCs w:val="18"/>
          </w:rPr>
          <w:delText>तरीके</w:delText>
        </w:r>
        <w:r w:rsidR="00A16EF3" w:rsidDel="0086217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26" w:author="Renjish Kumar Ratna Kaleelazhicathu (Service Transformation)" w:date="2018-10-16T15:48:00Z">
        <w:r w:rsidR="00862170" w:rsidRPr="00862170">
          <w:rPr>
            <w:rFonts w:ascii="Nirmala UI" w:hAnsi="Nirmala UI" w:cs="Nirmala UI" w:hint="cs"/>
            <w:sz w:val="20"/>
            <w:szCs w:val="18"/>
          </w:rPr>
          <w:t xml:space="preserve">प्रणाली का </w:t>
        </w:r>
      </w:ins>
      <w:r w:rsidR="00A16EF3" w:rsidRPr="00A16EF3">
        <w:rPr>
          <w:rFonts w:ascii="Nirmala UI" w:hAnsi="Nirmala UI" w:cs="Nirmala UI" w:hint="cs"/>
          <w:sz w:val="20"/>
          <w:szCs w:val="18"/>
        </w:rPr>
        <w:t>वर्णन</w:t>
      </w:r>
      <w:r w:rsidR="00A16EF3" w:rsidRPr="00A16EF3">
        <w:rPr>
          <w:rFonts w:ascii="Nirmala UI" w:hAnsi="Nirmala UI" w:cs="Nirmala UI"/>
          <w:sz w:val="20"/>
          <w:szCs w:val="18"/>
        </w:rPr>
        <w:t xml:space="preserve"> </w:t>
      </w:r>
      <w:r w:rsidR="00A16EF3" w:rsidRPr="00A16EF3">
        <w:rPr>
          <w:rFonts w:ascii="Nirmala UI" w:hAnsi="Nirmala UI" w:cs="Nirmala UI" w:hint="cs"/>
          <w:sz w:val="20"/>
          <w:szCs w:val="18"/>
        </w:rPr>
        <w:t>कर</w:t>
      </w:r>
      <w:r w:rsidR="00A16EF3" w:rsidRPr="000F42A5">
        <w:rPr>
          <w:rFonts w:ascii="Nirmala UI" w:hAnsi="Nirmala UI" w:cs="Nirmala UI" w:hint="cs"/>
          <w:sz w:val="20"/>
          <w:szCs w:val="18"/>
        </w:rPr>
        <w:t>ता</w:t>
      </w:r>
      <w:r w:rsidR="00A16EF3" w:rsidRPr="00A16EF3">
        <w:rPr>
          <w:rFonts w:ascii="Nirmala UI" w:hAnsi="Nirmala UI" w:cs="Nirmala UI" w:hint="cs"/>
          <w:sz w:val="20"/>
          <w:szCs w:val="18"/>
        </w:rPr>
        <w:t xml:space="preserve"> </w:t>
      </w:r>
      <w:r w:rsidR="00A16EF3" w:rsidRPr="000F42A5">
        <w:rPr>
          <w:rFonts w:ascii="Nirmala UI" w:hAnsi="Nirmala UI" w:cs="Nirmala UI" w:hint="cs"/>
          <w:sz w:val="20"/>
          <w:szCs w:val="18"/>
        </w:rPr>
        <w:t>है</w:t>
      </w:r>
      <w:r w:rsidR="00A16EF3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नीति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del w:id="727" w:author="Renjish Kumar Ratna Kaleelazhicathu (Service Transformation)" w:date="2018-10-16T15:50:00Z">
        <w:r w:rsidR="00F46165" w:rsidRPr="000F42A5" w:rsidDel="00862170">
          <w:rPr>
            <w:rFonts w:ascii="Nirmala UI" w:hAnsi="Nirmala UI" w:cs="Nirmala UI" w:hint="cs"/>
            <w:sz w:val="20"/>
            <w:szCs w:val="18"/>
          </w:rPr>
          <w:delText>मौजूद</w:delText>
        </w:r>
      </w:del>
      <w:ins w:id="728" w:author="Renjish Kumar Ratna Kaleelazhicathu (Service Transformation)" w:date="2018-10-16T15:50:00Z">
        <w:r w:rsidR="00862170" w:rsidRPr="00862170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862170" w:rsidRPr="008E56C8">
          <w:rPr>
            <w:rFonts w:ascii="Nirmala UI" w:hAnsi="Nirmala UI" w:cs="Nirmala UI" w:hint="cs"/>
            <w:sz w:val="20"/>
            <w:szCs w:val="18"/>
          </w:rPr>
          <w:t>विद्यमान</w:t>
        </w:r>
      </w:ins>
      <w:del w:id="729" w:author="Renjish Kumar Ratna Kaleelazhicathu (Service Transformation)" w:date="2018-10-16T15:50:00Z">
        <w:r w:rsidR="00F46165" w:rsidRPr="000F42A5" w:rsidDel="0086217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अनुमति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उस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स्थिति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में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समझा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कोई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प्रक्रिया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del w:id="730" w:author="Renjish Kumar Ratna Kaleelazhicathu (Service Transformation)" w:date="2018-10-16T15:51:00Z">
        <w:r w:rsidR="00F46165" w:rsidRPr="000F42A5" w:rsidDel="00862170">
          <w:rPr>
            <w:rFonts w:ascii="Nirmala UI" w:hAnsi="Nirmala UI" w:cs="Nirmala UI" w:hint="cs"/>
            <w:sz w:val="20"/>
            <w:szCs w:val="18"/>
          </w:rPr>
          <w:delText>मौजूद</w:delText>
        </w:r>
        <w:r w:rsidR="00F46165" w:rsidRPr="000F42A5" w:rsidDel="0086217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31" w:author="Renjish Kumar Ratna Kaleelazhicathu (Service Transformation)" w:date="2018-10-16T15:51:00Z">
        <w:r w:rsidR="00862170" w:rsidRPr="00862170">
          <w:rPr>
            <w:rFonts w:ascii="Nirmala UI" w:hAnsi="Nirmala UI" w:cs="Nirmala UI" w:hint="cs"/>
            <w:sz w:val="20"/>
            <w:szCs w:val="18"/>
          </w:rPr>
          <w:t>विद्यमान</w:t>
        </w:r>
        <w:r w:rsidR="00862170" w:rsidRPr="00862170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और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फिर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भी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आवश्यकता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पूरी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जाएगी।</w:t>
      </w:r>
    </w:p>
    <w:p w14:paraId="7F20F1F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DEED13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DC28F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21CF9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98C48C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B930C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9167A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4293AA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027AF5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D7F24A6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1ADF8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3BE321" w14:textId="042E8C61" w:rsidR="00DA77A7" w:rsidRPr="007339EE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ins w:id="732" w:author="Renjish Kumar Ratna Kaleelazhicathu (Service Transformation)" w:date="2018-09-28T13:41:00Z">
        <w:r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lastRenderedPageBreak/>
          <w:t>उद्देश्य</w:t>
        </w:r>
        <w:r w:rsidRPr="007339EE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 xml:space="preserve"> </w:t>
        </w:r>
      </w:ins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६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del w:id="733" w:author="Renjish Kumar Ratna Kaleelazhicathu (Service Transformation)" w:date="2018-09-24T17:18:00Z">
        <w:r w:rsidR="00DA77A7" w:rsidRPr="007339EE" w:rsidDel="009744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ओपेनचेन</w:delText>
        </w:r>
        <w:r w:rsidR="005438DF" w:rsidDel="009744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</w:del>
      <w:ins w:id="734" w:author="Renjish Kumar Ratna Kaleelazhicathu (Service Transformation)" w:date="2018-09-24T17:18:00Z">
        <w:r w:rsidR="009744CC" w:rsidRPr="009744CC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ओपनचेन</w:t>
        </w:r>
        <w:r w:rsidR="009744CC" w:rsidRPr="009744CC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</w:ins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आवश्यकताओं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का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C4B67" w:rsidRPr="00DC4B67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प्रमाणित</w:t>
      </w:r>
      <w:r w:rsidR="00DC4B67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3E854693" w14:textId="6F6CCC00" w:rsidR="00DA77A7" w:rsidRPr="00156BEB" w:rsidRDefault="00E756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</w:t>
      </w:r>
      <w:r w:rsidR="00B2612C" w:rsidRPr="00156BEB">
        <w:rPr>
          <w:rFonts w:ascii="Nirmala UI" w:hAnsi="Nirmala UI" w:cs="Nirmala UI"/>
          <w:b/>
          <w:sz w:val="20"/>
          <w:szCs w:val="18"/>
        </w:rPr>
        <w:t xml:space="preserve">१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किसी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2C49A9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del w:id="735" w:author="Renjish Kumar Ratna Kaleelazhicathu (Service Transformation)" w:date="2018-10-16T15:54:00Z">
        <w:r w:rsidR="004036EC" w:rsidRPr="00156BEB" w:rsidDel="002A23DB">
          <w:rPr>
            <w:rFonts w:ascii="Nirmala UI" w:hAnsi="Nirmala UI" w:cs="Nirmala UI" w:hint="cs"/>
            <w:b/>
            <w:sz w:val="20"/>
            <w:szCs w:val="18"/>
          </w:rPr>
          <w:delText>ओपनचैन</w:delText>
        </w:r>
        <w:r w:rsidR="004036EC" w:rsidRPr="00156BEB" w:rsidDel="002A23DB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736" w:author="Renjish Kumar Ratna Kaleelazhicathu (Service Transformation)" w:date="2018-10-16T15:54:00Z">
        <w:r w:rsidR="002A23DB" w:rsidRPr="002A23DB">
          <w:rPr>
            <w:rFonts w:ascii="Nirmala UI" w:hAnsi="Nirmala UI" w:cs="Nirmala UI" w:hint="cs"/>
            <w:b/>
            <w:sz w:val="20"/>
            <w:szCs w:val="18"/>
          </w:rPr>
          <w:t>ओपनचेन</w:t>
        </w:r>
        <w:r w:rsidR="002A23DB" w:rsidRPr="002A23DB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प्रमाणित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होने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लिए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,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उस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 xml:space="preserve">को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यह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पुष्टि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करनी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चाहिए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80768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480768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9E4704" w:rsidRPr="00156BEB">
        <w:rPr>
          <w:rFonts w:ascii="Nirmala UI" w:hAnsi="Nirmala UI" w:cs="Nirmala UI" w:hint="cs"/>
          <w:b/>
          <w:sz w:val="20"/>
          <w:szCs w:val="18"/>
        </w:rPr>
        <w:t xml:space="preserve">में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एक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प्रबंधन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कार्यक्रम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जो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इस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del w:id="737" w:author="Renjish Kumar Ratna Kaleelazhicathu (Service Transformation)" w:date="2018-10-16T15:55:00Z">
        <w:r w:rsidR="004036EC" w:rsidRPr="00156BEB" w:rsidDel="002A23DB">
          <w:rPr>
            <w:rFonts w:ascii="Nirmala UI" w:hAnsi="Nirmala UI" w:cs="Nirmala UI" w:hint="cs"/>
            <w:b/>
            <w:sz w:val="20"/>
            <w:szCs w:val="18"/>
          </w:rPr>
          <w:delText>ओपनचैन</w:delText>
        </w:r>
        <w:r w:rsidR="004036EC" w:rsidRPr="00156BEB" w:rsidDel="002A23DB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738" w:author="Renjish Kumar Ratna Kaleelazhicathu (Service Transformation)" w:date="2018-10-16T15:55:00Z">
        <w:r w:rsidR="002A23DB" w:rsidRPr="002A23DB">
          <w:rPr>
            <w:rFonts w:ascii="Nirmala UI" w:hAnsi="Nirmala UI" w:cs="Nirmala UI" w:hint="cs"/>
            <w:b/>
            <w:sz w:val="20"/>
            <w:szCs w:val="18"/>
          </w:rPr>
          <w:t>ओपनचेन</w:t>
        </w:r>
        <w:r w:rsidR="002A23DB" w:rsidRPr="002A23DB">
          <w:rPr>
            <w:rFonts w:ascii="Nirmala UI" w:hAnsi="Nirmala UI" w:cs="Nirmala UI"/>
            <w:b/>
            <w:sz w:val="20"/>
            <w:szCs w:val="18"/>
          </w:rPr>
          <w:t xml:space="preserve"> </w:t>
        </w:r>
      </w:ins>
      <w:r w:rsidR="004036EC" w:rsidRPr="00156BEB">
        <w:rPr>
          <w:rFonts w:ascii="Nirmala UI" w:hAnsi="Nirmala UI" w:cs="Nirmala UI" w:hint="cs"/>
          <w:b/>
          <w:sz w:val="20"/>
          <w:szCs w:val="18"/>
        </w:rPr>
        <w:t>विशिष्टता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35D86" w:rsidRPr="00156BEB">
        <w:rPr>
          <w:rFonts w:ascii="Nirmala UI" w:hAnsi="Nirmala UI" w:cs="Nirmala UI"/>
          <w:b/>
          <w:sz w:val="20"/>
          <w:szCs w:val="18"/>
        </w:rPr>
        <w:t xml:space="preserve"> १. २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में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वर्णित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मानदंडों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पूरा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19F14A39" w14:textId="77777777" w:rsidR="00DA77A7" w:rsidRPr="000F42A5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937D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4A0D3E1" w14:textId="3DB88F00" w:rsidR="006D777D" w:rsidRPr="002C2718" w:rsidRDefault="00C67F59" w:rsidP="002C2718">
      <w:pPr>
        <w:pStyle w:val="ListParagraph"/>
        <w:numPr>
          <w:ilvl w:val="0"/>
          <w:numId w:val="33"/>
        </w:numPr>
        <w:jc w:val="both"/>
        <w:rPr>
          <w:rFonts w:ascii="Nirmala UI" w:hAnsi="Nirmala UI" w:cs="Nirmala UI"/>
          <w:sz w:val="20"/>
          <w:szCs w:val="18"/>
        </w:rPr>
      </w:pPr>
      <w:r w:rsidRPr="002C2718">
        <w:rPr>
          <w:rFonts w:ascii="Nirmala UI" w:hAnsi="Nirmala UI" w:cs="Nirmala UI" w:hint="cs"/>
          <w:sz w:val="20"/>
          <w:szCs w:val="18"/>
        </w:rPr>
        <w:t>६</w:t>
      </w:r>
      <w:r w:rsidRPr="002C2718">
        <w:rPr>
          <w:rFonts w:ascii="Nirmala UI" w:hAnsi="Nirmala UI" w:cs="Nirmala UI"/>
          <w:sz w:val="20"/>
          <w:szCs w:val="18"/>
        </w:rPr>
        <w:t>. १. १</w:t>
      </w:r>
      <w:r w:rsidRPr="002C2718">
        <w:rPr>
          <w:rFonts w:ascii="Nirmala UI" w:hAnsi="Nirmala UI" w:cs="Nirmala UI"/>
          <w:b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एक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के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ins w:id="739" w:author="Renjish Kumar Ratna Kaleelazhicathu (Service Transformation)" w:date="2018-10-16T17:10:00Z">
        <w:r w:rsidR="00564D46" w:rsidRPr="00564D46">
          <w:rPr>
            <w:rFonts w:ascii="Nirmala UI" w:hAnsi="Nirmala UI" w:cs="Nirmala UI" w:hint="cs"/>
            <w:sz w:val="20"/>
            <w:szCs w:val="18"/>
          </w:rPr>
          <w:t>का</w:t>
        </w:r>
        <w:r w:rsidR="00564D46" w:rsidRPr="00564D46" w:rsidDel="00564D46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740" w:author="Renjish Kumar Ratna Kaleelazhicathu (Service Transformation)" w:date="2018-10-16T17:10:00Z">
        <w:r w:rsidR="002B2B80" w:rsidRPr="002C2718" w:rsidDel="00564D46">
          <w:rPr>
            <w:rFonts w:ascii="Nirmala UI" w:hAnsi="Nirmala UI" w:cs="Nirmala UI" w:hint="cs"/>
            <w:sz w:val="20"/>
            <w:szCs w:val="18"/>
          </w:rPr>
          <w:delText>की</w:delText>
        </w:r>
        <w:r w:rsidR="002B2B80" w:rsidRPr="002C2718" w:rsidDel="00564D4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41" w:author="Renjish Kumar Ratna Kaleelazhicathu (Service Transformation)" w:date="2018-10-16T15:55:00Z">
        <w:r w:rsidR="002B2B80" w:rsidRPr="002C2718" w:rsidDel="002A23DB">
          <w:rPr>
            <w:rFonts w:ascii="Nirmala UI" w:hAnsi="Nirmala UI" w:cs="Nirmala UI" w:hint="cs"/>
            <w:sz w:val="20"/>
            <w:szCs w:val="18"/>
          </w:rPr>
          <w:delText>एक</w:delText>
        </w:r>
        <w:r w:rsidR="002B2B80" w:rsidRPr="002C2718" w:rsidDel="002A23DB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42" w:author="Renjish Kumar Ratna Kaleelazhicathu (Service Transformation)" w:date="2018-10-16T17:11:00Z">
        <w:r w:rsidR="002B2B80" w:rsidRPr="002C2718" w:rsidDel="00564D46">
          <w:rPr>
            <w:rFonts w:ascii="Nirmala UI" w:hAnsi="Nirmala UI" w:cs="Nirmala UI" w:hint="cs"/>
            <w:sz w:val="20"/>
            <w:szCs w:val="18"/>
          </w:rPr>
          <w:delText>पुष्टि</w:delText>
        </w:r>
      </w:del>
      <w:ins w:id="743" w:author="Renjish Kumar Ratna Kaleelazhicathu (Service Transformation)" w:date="2018-10-16T17:11:00Z">
        <w:r w:rsidR="00564D46">
          <w:rPr>
            <w:rFonts w:ascii="Nirmala UI" w:hAnsi="Nirmala UI" w:cs="Nirmala UI"/>
            <w:sz w:val="20"/>
            <w:szCs w:val="18"/>
          </w:rPr>
          <w:t xml:space="preserve"> </w:t>
        </w:r>
        <w:r w:rsidR="00564D46" w:rsidRPr="00564D46">
          <w:rPr>
            <w:rFonts w:ascii="Nirmala UI" w:hAnsi="Nirmala UI" w:cs="Nirmala UI" w:hint="cs"/>
            <w:sz w:val="20"/>
            <w:szCs w:val="18"/>
          </w:rPr>
          <w:t>पुष्टीकरण</w:t>
        </w:r>
      </w:ins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जो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इस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del w:id="744" w:author="Renjish Kumar Ratna Kaleelazhicathu (Service Transformation)" w:date="2018-10-16T15:56:00Z">
        <w:r w:rsidR="002B2B80" w:rsidRPr="002C2718" w:rsidDel="002A23DB">
          <w:rPr>
            <w:rFonts w:ascii="Nirmala UI" w:hAnsi="Nirmala UI" w:cs="Nirmala UI" w:hint="cs"/>
            <w:sz w:val="20"/>
            <w:szCs w:val="18"/>
          </w:rPr>
          <w:delText>ओपनचैन</w:delText>
        </w:r>
        <w:r w:rsidR="002B2B80" w:rsidRPr="002C2718" w:rsidDel="002A23DB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45" w:author="Renjish Kumar Ratna Kaleelazhicathu (Service Transformation)" w:date="2018-10-16T15:56:00Z">
        <w:r w:rsidR="002A23DB" w:rsidRPr="002A23DB">
          <w:rPr>
            <w:rFonts w:ascii="Nirmala UI" w:hAnsi="Nirmala UI" w:cs="Nirmala UI" w:hint="cs"/>
            <w:sz w:val="20"/>
            <w:szCs w:val="18"/>
          </w:rPr>
          <w:t>ओपनचेन</w:t>
        </w:r>
        <w:r w:rsidR="002A23DB" w:rsidRPr="002A23DB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2B2B80" w:rsidRPr="002C2718">
        <w:rPr>
          <w:rFonts w:ascii="Nirmala UI" w:hAnsi="Nirmala UI" w:cs="Nirmala UI" w:hint="cs"/>
          <w:sz w:val="20"/>
          <w:szCs w:val="18"/>
        </w:rPr>
        <w:t>विशिष्टता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C2718" w:rsidRPr="002C2718">
        <w:rPr>
          <w:rFonts w:ascii="Nirmala UI" w:hAnsi="Nirmala UI" w:cs="Nirmala UI" w:hint="cs"/>
          <w:sz w:val="20"/>
          <w:szCs w:val="18"/>
        </w:rPr>
        <w:t>१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. </w:t>
      </w:r>
      <w:r w:rsidR="002C2718" w:rsidRPr="002C2718">
        <w:rPr>
          <w:rFonts w:ascii="Nirmala UI" w:hAnsi="Nirmala UI" w:cs="Nirmala UI" w:hint="cs"/>
          <w:sz w:val="20"/>
          <w:szCs w:val="18"/>
        </w:rPr>
        <w:t>२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सभी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पूरा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करती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है।</w:t>
      </w:r>
    </w:p>
    <w:p w14:paraId="38ED3A3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FDF9497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3F5456AC" w14:textId="74A0CFE2" w:rsidR="006D777D" w:rsidRDefault="0054027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4027E">
        <w:rPr>
          <w:rFonts w:ascii="Nirmala UI" w:hAnsi="Nirmala UI" w:cs="Nirmala UI" w:hint="cs"/>
          <w:sz w:val="20"/>
          <w:szCs w:val="18"/>
        </w:rPr>
        <w:t>यह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सुनिश्चित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करने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लिए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यदि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C14841" w:rsidRPr="00C14841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C14841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घोषित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del w:id="746" w:author="Renjish Kumar Ratna Kaleelazhicathu (Service Transformation)" w:date="2018-10-16T15:57:00Z">
        <w:r w:rsidRPr="0054027E" w:rsidDel="00BB6A30">
          <w:rPr>
            <w:rFonts w:ascii="Nirmala UI" w:hAnsi="Nirmala UI" w:cs="Nirmala UI" w:hint="cs"/>
            <w:sz w:val="20"/>
            <w:szCs w:val="18"/>
          </w:rPr>
          <w:delText>करता</w:delText>
        </w:r>
        <w:r w:rsidRPr="0054027E" w:rsidDel="00BB6A30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47" w:author="Renjish Kumar Ratna Kaleelazhicathu (Service Transformation)" w:date="2018-10-16T15:59:00Z">
        <w:r w:rsidRPr="0054027E" w:rsidDel="00E60956">
          <w:rPr>
            <w:rFonts w:ascii="Nirmala UI" w:hAnsi="Nirmala UI" w:cs="Nirmala UI" w:hint="cs"/>
            <w:sz w:val="20"/>
            <w:szCs w:val="18"/>
          </w:rPr>
          <w:delText>है</w:delText>
        </w:r>
      </w:del>
      <w:ins w:id="748" w:author="Renjish Kumar Ratna Kaleelazhicathu (Service Transformation)" w:date="2018-10-16T15:59:00Z">
        <w:r w:rsidR="00E60956">
          <w:rPr>
            <w:rFonts w:ascii="Nirmala UI" w:hAnsi="Nirmala UI" w:cs="Nirmala UI"/>
            <w:sz w:val="20"/>
            <w:szCs w:val="18"/>
          </w:rPr>
          <w:t xml:space="preserve"> </w:t>
        </w:r>
        <w:r w:rsidR="00E60956" w:rsidRPr="00E60956">
          <w:rPr>
            <w:rFonts w:ascii="Nirmala UI" w:hAnsi="Nirmala UI" w:cs="Nirmala UI" w:hint="cs"/>
            <w:sz w:val="20"/>
            <w:szCs w:val="18"/>
          </w:rPr>
          <w:t>करें</w:t>
        </w:r>
      </w:ins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इसमें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4E57FB" w:rsidRPr="0054027E">
        <w:rPr>
          <w:rFonts w:ascii="Nirmala UI" w:hAnsi="Nirmala UI" w:cs="Nirmala UI" w:hint="cs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del w:id="749" w:author="Renjish Kumar Ratna Kaleelazhicathu (Service Transformation)" w:date="2018-10-16T15:58:00Z">
        <w:r w:rsidRPr="0054027E" w:rsidDel="00E60956">
          <w:rPr>
            <w:rFonts w:ascii="Nirmala UI" w:hAnsi="Nirmala UI" w:cs="Nirmala UI" w:hint="cs"/>
            <w:sz w:val="20"/>
            <w:szCs w:val="18"/>
          </w:rPr>
          <w:delText>ओपनचैन</w:delText>
        </w:r>
        <w:r w:rsidRPr="0054027E" w:rsidDel="00E6095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50" w:author="Renjish Kumar Ratna Kaleelazhicathu (Service Transformation)" w:date="2018-10-16T15:58:00Z">
        <w:r w:rsidR="00E60956" w:rsidRPr="002A23DB">
          <w:rPr>
            <w:rFonts w:ascii="Nirmala UI" w:hAnsi="Nirmala UI" w:cs="Nirmala UI" w:hint="cs"/>
            <w:sz w:val="20"/>
            <w:szCs w:val="18"/>
          </w:rPr>
          <w:t>ओपनचेन</w:t>
        </w:r>
        <w:r w:rsidR="00E60956" w:rsidRPr="004E57FB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="004E57FB" w:rsidRPr="004E57FB">
        <w:rPr>
          <w:rFonts w:ascii="Nirmala UI" w:hAnsi="Nirmala UI" w:cs="Nirmala UI" w:hint="cs"/>
          <w:sz w:val="20"/>
          <w:szCs w:val="18"/>
        </w:rPr>
        <w:t xml:space="preserve">अनुरूप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, </w:t>
      </w:r>
      <w:r w:rsidRPr="0054027E">
        <w:rPr>
          <w:rFonts w:ascii="Nirmala UI" w:hAnsi="Nirmala UI" w:cs="Nirmala UI" w:hint="cs"/>
          <w:sz w:val="20"/>
          <w:szCs w:val="18"/>
        </w:rPr>
        <w:t>तो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del w:id="751" w:author="Renjish Kumar Ratna Kaleelazhicathu (Service Transformation)" w:date="2018-10-16T15:58:00Z">
        <w:r w:rsidRPr="0054027E" w:rsidDel="00E60956">
          <w:rPr>
            <w:rFonts w:ascii="Nirmala UI" w:hAnsi="Nirmala UI" w:cs="Nirmala UI" w:hint="cs"/>
            <w:sz w:val="20"/>
            <w:szCs w:val="18"/>
          </w:rPr>
          <w:delText>इस</w:delText>
        </w:r>
        <w:r w:rsidRPr="0054027E" w:rsidDel="00E6095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54027E" w:rsidDel="00E60956">
          <w:rPr>
            <w:rFonts w:ascii="Nirmala UI" w:hAnsi="Nirmala UI" w:cs="Nirmala UI" w:hint="cs"/>
            <w:sz w:val="20"/>
            <w:szCs w:val="18"/>
          </w:rPr>
          <w:delText>तरह</w:delText>
        </w:r>
        <w:r w:rsidRPr="0054027E" w:rsidDel="00E60956">
          <w:rPr>
            <w:rFonts w:ascii="Nirmala UI" w:hAnsi="Nirmala UI" w:cs="Nirmala UI"/>
            <w:sz w:val="20"/>
            <w:szCs w:val="18"/>
          </w:rPr>
          <w:delText xml:space="preserve"> </w:delText>
        </w:r>
        <w:r w:rsidRPr="0054027E" w:rsidDel="00E60956">
          <w:rPr>
            <w:rFonts w:ascii="Nirmala UI" w:hAnsi="Nirmala UI" w:cs="Nirmala UI" w:hint="cs"/>
            <w:sz w:val="20"/>
            <w:szCs w:val="18"/>
          </w:rPr>
          <w:delText>के</w:delText>
        </w:r>
        <w:r w:rsidRPr="0054027E" w:rsidDel="00E6095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52" w:author="Renjish Kumar Ratna Kaleelazhicathu (Service Transformation)" w:date="2018-10-16T16:04:00Z">
        <w:r w:rsidR="00B2686C" w:rsidRPr="00B2686C">
          <w:rPr>
            <w:rFonts w:ascii="Nirmala UI" w:hAnsi="Nirmala UI" w:cs="Nirmala UI" w:hint="cs"/>
            <w:sz w:val="20"/>
            <w:szCs w:val="18"/>
          </w:rPr>
          <w:t>ऐसा</w:t>
        </w:r>
      </w:ins>
      <w:ins w:id="753" w:author="Renjish Kumar Ratna Kaleelazhicathu (Service Transformation)" w:date="2018-10-16T15:59:00Z">
        <w:r w:rsidR="00E60956" w:rsidRPr="00E60956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r w:rsidRPr="0054027E">
        <w:rPr>
          <w:rFonts w:ascii="Nirmala UI" w:hAnsi="Nirmala UI" w:cs="Nirmala UI" w:hint="cs"/>
          <w:sz w:val="20"/>
          <w:szCs w:val="18"/>
        </w:rPr>
        <w:t>कार्यक्रम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del w:id="754" w:author="Renjish Kumar Ratna Kaleelazhicathu (Service Transformation)" w:date="2018-10-16T16:04:00Z">
        <w:r w:rsidRPr="0054027E" w:rsidDel="00B2686C">
          <w:rPr>
            <w:rFonts w:ascii="Nirmala UI" w:hAnsi="Nirmala UI" w:cs="Nirmala UI" w:hint="cs"/>
            <w:sz w:val="20"/>
            <w:szCs w:val="18"/>
          </w:rPr>
          <w:delText>ने</w:delText>
        </w:r>
        <w:r w:rsidRPr="0054027E" w:rsidDel="00B2686C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Pr="0054027E">
        <w:rPr>
          <w:rFonts w:ascii="Nirmala UI" w:hAnsi="Nirmala UI" w:cs="Nirmala UI" w:hint="cs"/>
          <w:sz w:val="20"/>
          <w:szCs w:val="18"/>
        </w:rPr>
        <w:t>इस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विनिर्देश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सभी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पूरा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किया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इन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532DD4" w:rsidRPr="00532DD4">
        <w:rPr>
          <w:rFonts w:ascii="Nirmala UI" w:hAnsi="Nirmala UI" w:cs="Nirmala UI" w:hint="cs"/>
          <w:sz w:val="20"/>
          <w:szCs w:val="18"/>
        </w:rPr>
        <w:t xml:space="preserve">सिर्फ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उप</w:t>
      </w:r>
      <w:r w:rsidRPr="0054027E">
        <w:rPr>
          <w:rFonts w:ascii="Nirmala UI" w:hAnsi="Nirmala UI" w:cs="Nirmala UI"/>
          <w:sz w:val="20"/>
          <w:szCs w:val="18"/>
        </w:rPr>
        <w:t>-</w:t>
      </w:r>
      <w:r w:rsidRPr="0054027E">
        <w:rPr>
          <w:rFonts w:ascii="Nirmala UI" w:hAnsi="Nirmala UI" w:cs="Nirmala UI" w:hint="cs"/>
          <w:sz w:val="20"/>
          <w:szCs w:val="18"/>
        </w:rPr>
        <w:t>समूह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del w:id="755" w:author="Renjish Kumar Ratna Kaleelazhicathu (Service Transformation)" w:date="2018-10-16T16:02:00Z">
        <w:r w:rsidR="00736C43" w:rsidRPr="00736C43" w:rsidDel="00140762">
          <w:rPr>
            <w:rFonts w:ascii="Nirmala UI" w:hAnsi="Nirmala UI" w:cs="Nirmala UI" w:hint="cs"/>
            <w:sz w:val="20"/>
            <w:szCs w:val="18"/>
          </w:rPr>
          <w:delText xml:space="preserve">उपयुक्त </w:delText>
        </w:r>
      </w:del>
      <w:ins w:id="756" w:author="Renjish Kumar Ratna Kaleelazhicathu (Service Transformation)" w:date="2018-10-16T16:02:00Z">
        <w:r w:rsidR="00140762" w:rsidRPr="00140762">
          <w:rPr>
            <w:rFonts w:ascii="Nirmala UI" w:hAnsi="Nirmala UI" w:cs="Nirmala UI" w:hint="cs"/>
            <w:sz w:val="20"/>
            <w:szCs w:val="18"/>
          </w:rPr>
          <w:t xml:space="preserve">परिपूर्ति </w:t>
        </w:r>
      </w:ins>
      <w:del w:id="757" w:author="Renjish Kumar Ratna Kaleelazhicathu (Service Transformation)" w:date="2018-10-16T16:03:00Z">
        <w:r w:rsidR="00736C43" w:rsidRPr="00736C43" w:rsidDel="00140762">
          <w:rPr>
            <w:rFonts w:ascii="Nirmala UI" w:hAnsi="Nirmala UI" w:cs="Nirmala UI" w:hint="cs"/>
            <w:sz w:val="20"/>
            <w:szCs w:val="18"/>
          </w:rPr>
          <w:delText xml:space="preserve">होना </w:delText>
        </w:r>
      </w:del>
      <w:r w:rsidRPr="0054027E">
        <w:rPr>
          <w:rFonts w:ascii="Nirmala UI" w:hAnsi="Nirmala UI" w:cs="Nirmala UI" w:hint="cs"/>
          <w:sz w:val="20"/>
          <w:szCs w:val="18"/>
        </w:rPr>
        <w:t>पर्याप्त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नहीं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माना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जाएगा।</w:t>
      </w:r>
    </w:p>
    <w:p w14:paraId="218DDB07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A186D83" w14:textId="53EE80F7" w:rsidR="006D777D" w:rsidRPr="00C3403E" w:rsidRDefault="00AC6A3C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२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विनिर्देश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इस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साथ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B248EB" w:rsidRPr="00C3403E">
        <w:rPr>
          <w:rFonts w:ascii="Nirmala UI" w:hAnsi="Nirmala UI" w:cs="Nirmala UI"/>
          <w:b/>
          <w:sz w:val="20"/>
          <w:szCs w:val="18"/>
        </w:rPr>
        <w:t>,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प्राप्त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होने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156BEB">
        <w:rPr>
          <w:rFonts w:ascii="Nirmala UI" w:hAnsi="Nirmala UI" w:cs="Nirmala UI"/>
          <w:b/>
          <w:sz w:val="20"/>
          <w:szCs w:val="18"/>
        </w:rPr>
        <w:t>१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>८</w:t>
      </w:r>
      <w:r w:rsidR="00234D0C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महीने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तक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 xml:space="preserve">चलेगी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आवश्यकताओं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को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del w:id="758" w:author="Renjish Kumar Ratna Kaleelazhicathu (Service Transformation)" w:date="2018-10-16T16:26:00Z">
        <w:r w:rsidR="00B248EB" w:rsidRPr="00C3403E" w:rsidDel="004E77CF">
          <w:rPr>
            <w:rFonts w:ascii="Nirmala UI" w:hAnsi="Nirmala UI" w:cs="Nirmala UI" w:hint="cs"/>
            <w:b/>
            <w:sz w:val="20"/>
            <w:szCs w:val="18"/>
          </w:rPr>
          <w:delText>ओपनचैन</w:delText>
        </w:r>
        <w:r w:rsidR="00B248EB" w:rsidRPr="00C3403E" w:rsidDel="004E77CF">
          <w:rPr>
            <w:rFonts w:ascii="Nirmala UI" w:hAnsi="Nirmala UI" w:cs="Nirmala UI"/>
            <w:b/>
            <w:sz w:val="20"/>
            <w:szCs w:val="18"/>
          </w:rPr>
          <w:delText xml:space="preserve"> </w:delText>
        </w:r>
      </w:del>
      <w:ins w:id="759" w:author="Renjish Kumar Ratna Kaleelazhicathu (Service Transformation)" w:date="2018-10-16T16:26:00Z">
        <w:r w:rsidR="004E77CF" w:rsidRPr="004E77CF">
          <w:rPr>
            <w:rFonts w:ascii="Nirmala UI" w:hAnsi="Nirmala UI" w:cs="Nirmala UI" w:hint="cs"/>
            <w:b/>
            <w:sz w:val="20"/>
            <w:szCs w:val="18"/>
          </w:rPr>
          <w:t xml:space="preserve">ओपनचेन </w:t>
        </w:r>
      </w:ins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प्रोजेक्ट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की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वेबसाइट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पर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पाया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जा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सकता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762E2FD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EEA24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1D5313A" w14:textId="5CB2BE0E" w:rsidR="006D777D" w:rsidRPr="00154DA9" w:rsidRDefault="00154DA9" w:rsidP="00154DA9">
      <w:pPr>
        <w:pStyle w:val="ListParagraph"/>
        <w:numPr>
          <w:ilvl w:val="0"/>
          <w:numId w:val="34"/>
        </w:num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६</w:t>
      </w:r>
      <w:r w:rsidRPr="00154DA9">
        <w:rPr>
          <w:rFonts w:ascii="Nirmala UI" w:hAnsi="Nirmala UI" w:cs="Nirmala UI"/>
          <w:sz w:val="20"/>
          <w:szCs w:val="18"/>
        </w:rPr>
        <w:t xml:space="preserve">. २. </w:t>
      </w:r>
      <w:r w:rsidRPr="00154DA9">
        <w:rPr>
          <w:rFonts w:ascii="Nirmala UI" w:hAnsi="Nirmala UI" w:cs="Nirmala UI" w:hint="cs"/>
          <w:sz w:val="20"/>
          <w:szCs w:val="18"/>
        </w:rPr>
        <w:t>१</w:t>
      </w:r>
      <w:r w:rsidRPr="00154DA9">
        <w:rPr>
          <w:rFonts w:ascii="Nirmala UI" w:hAnsi="Nirmala UI" w:cs="Nirmala UI"/>
          <w:b/>
          <w:sz w:val="20"/>
          <w:szCs w:val="18"/>
        </w:rPr>
        <w:t xml:space="preserve"> </w:t>
      </w:r>
      <w:r w:rsidR="00C14841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एक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पुष्टि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del w:id="760" w:author="Renjish Kumar Ratna Kaleelazhicathu (Service Transformation)" w:date="2018-10-16T16:57:00Z">
        <w:r w:rsidR="002B2B80" w:rsidRPr="00154DA9" w:rsidDel="00415316">
          <w:rPr>
            <w:rFonts w:ascii="Nirmala UI" w:hAnsi="Nirmala UI" w:cs="Nirmala UI" w:hint="cs"/>
            <w:sz w:val="20"/>
            <w:szCs w:val="18"/>
          </w:rPr>
          <w:delText>करता</w:delText>
        </w:r>
        <w:r w:rsidR="002B2B80" w:rsidRPr="00154DA9" w:rsidDel="00415316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61" w:author="Renjish Kumar Ratna Kaleelazhicathu (Service Transformation)" w:date="2018-10-16T16:58:00Z">
        <w:r w:rsidR="00307E4F" w:rsidRPr="00307E4F">
          <w:rPr>
            <w:rFonts w:ascii="Nirmala UI" w:hAnsi="Nirmala UI" w:cs="Nirmala UI" w:hint="cs"/>
            <w:sz w:val="20"/>
            <w:szCs w:val="18"/>
          </w:rPr>
          <w:t>करती</w:t>
        </w:r>
      </w:ins>
      <w:ins w:id="762" w:author="Renjish Kumar Ratna Kaleelazhicathu (Service Transformation)" w:date="2018-10-16T16:57:00Z">
        <w:r w:rsidR="00307E4F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2B2B80" w:rsidRPr="00154DA9">
        <w:rPr>
          <w:rFonts w:ascii="Nirmala UI" w:hAnsi="Nirmala UI" w:cs="Nirmala UI" w:hint="cs"/>
          <w:sz w:val="20"/>
          <w:szCs w:val="18"/>
        </w:rPr>
        <w:t>है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जो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अनुरूपता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सत्यापन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प्राप्त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करने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del w:id="763" w:author="Renjish Kumar Ratna Kaleelazhicathu (Service Transformation)" w:date="2018-10-16T16:31:00Z">
        <w:r w:rsidR="002B2B80" w:rsidRPr="00154DA9" w:rsidDel="004E77CF">
          <w:rPr>
            <w:rFonts w:ascii="Nirmala UI" w:hAnsi="Nirmala UI" w:cs="Nirmala UI" w:hint="cs"/>
            <w:sz w:val="20"/>
            <w:szCs w:val="18"/>
          </w:rPr>
          <w:delText>पिछले</w:delText>
        </w:r>
        <w:r w:rsidR="002B2B80" w:rsidRPr="00154DA9" w:rsidDel="004E77C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D05854" w:rsidRPr="00154DA9">
        <w:rPr>
          <w:rFonts w:ascii="Nirmala UI" w:hAnsi="Nirmala UI" w:cs="Nirmala UI" w:hint="cs"/>
          <w:sz w:val="20"/>
          <w:szCs w:val="18"/>
        </w:rPr>
        <w:t>१८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महीनों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भीतर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इस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ओपनचैन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विनिर्देश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१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. </w:t>
      </w:r>
      <w:r w:rsidR="00D05854" w:rsidRPr="00154DA9">
        <w:rPr>
          <w:rFonts w:ascii="Nirmala UI" w:hAnsi="Nirmala UI" w:cs="Nirmala UI" w:hint="cs"/>
          <w:sz w:val="20"/>
          <w:szCs w:val="18"/>
        </w:rPr>
        <w:t>२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सभी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पूरा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है।</w:t>
      </w:r>
      <w:r w:rsidR="003420AC" w:rsidRPr="00154DA9">
        <w:rPr>
          <w:rFonts w:ascii="Nirmala UI" w:hAnsi="Nirmala UI" w:cs="Nirmala UI"/>
          <w:sz w:val="20"/>
          <w:szCs w:val="18"/>
        </w:rPr>
        <w:t xml:space="preserve"> </w:t>
      </w:r>
    </w:p>
    <w:p w14:paraId="5ACE3BF6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4DF278E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6FFD4E98" w14:textId="307ABFF3" w:rsidR="00B065BB" w:rsidRDefault="00A01B8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लिए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विनिर्देश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del w:id="764" w:author="Renjish Kumar Ratna Kaleelazhicathu (Service Transformation)" w:date="2018-10-16T17:02:00Z">
        <w:r w:rsidR="00FC1AC8" w:rsidRPr="00FC1AC8" w:rsidDel="0082020F">
          <w:rPr>
            <w:rFonts w:ascii="Nirmala UI" w:hAnsi="Nirmala UI" w:cs="Nirmala UI" w:hint="cs"/>
            <w:sz w:val="20"/>
            <w:szCs w:val="18"/>
          </w:rPr>
          <w:delText>मौजूदा</w:delText>
        </w:r>
        <w:r w:rsidR="00FC1AC8" w:rsidRPr="00FC1AC8" w:rsidDel="0082020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65" w:author="Renjish Kumar Ratna Kaleelazhicathu (Service Transformation)" w:date="2018-10-16T17:02:00Z">
        <w:r w:rsidR="0082020F" w:rsidRPr="0082020F">
          <w:rPr>
            <w:rFonts w:ascii="Nirmala UI" w:hAnsi="Nirmala UI" w:cs="Nirmala UI" w:hint="cs"/>
            <w:sz w:val="20"/>
            <w:szCs w:val="18"/>
          </w:rPr>
          <w:t>वर्तमान</w:t>
        </w:r>
        <w:r w:rsidR="0082020F" w:rsidRPr="0082020F">
          <w:rPr>
            <w:rFonts w:ascii="Nirmala UI" w:hAnsi="Nirmala UI" w:cs="Nirmala UI"/>
            <w:sz w:val="20"/>
            <w:szCs w:val="18"/>
          </w:rPr>
          <w:t xml:space="preserve"> </w:t>
        </w:r>
        <w:r w:rsidR="0082020F" w:rsidRPr="0082020F">
          <w:rPr>
            <w:rFonts w:ascii="Nirmala UI" w:hAnsi="Nirmala UI" w:cs="Nirmala UI" w:hint="cs"/>
            <w:sz w:val="20"/>
            <w:szCs w:val="18"/>
          </w:rPr>
          <w:t>बने</w:t>
        </w:r>
        <w:r w:rsidR="0082020F" w:rsidRPr="0082020F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FC1AC8" w:rsidRPr="00FC1AC8">
        <w:rPr>
          <w:rFonts w:ascii="Nirmala UI" w:hAnsi="Nirmala UI" w:cs="Nirmala UI" w:hint="cs"/>
          <w:sz w:val="20"/>
          <w:szCs w:val="18"/>
        </w:rPr>
        <w:t>रहना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महत्वपूर्ण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ins w:id="766" w:author="Renjish Kumar Ratna Kaleelazhicathu (Service Transformation)" w:date="2018-10-16T18:22:00Z">
        <w:r w:rsidR="000727D9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67" w:author="Renjish Kumar Ratna Kaleelazhicathu (Service Transformation)" w:date="2018-10-16T18:30:00Z">
        <w:r w:rsidR="00AC107C" w:rsidRPr="00AC107C">
          <w:rPr>
            <w:rFonts w:ascii="Nirmala UI" w:hAnsi="Nirmala UI" w:cs="Nirmala UI" w:hint="cs"/>
            <w:sz w:val="20"/>
            <w:szCs w:val="18"/>
          </w:rPr>
          <w:t>के</w:t>
        </w:r>
      </w:ins>
      <w:ins w:id="768" w:author="Renjish Kumar Ratna Kaleelazhicathu (Service Transformation)" w:date="2018-10-16T18:22:00Z">
        <w:r w:rsidR="000727D9" w:rsidRPr="000727D9">
          <w:rPr>
            <w:rFonts w:ascii="Nirmala UI" w:hAnsi="Nirmala UI" w:cs="Nirmala UI"/>
            <w:sz w:val="20"/>
            <w:szCs w:val="18"/>
          </w:rPr>
          <w:t xml:space="preserve"> </w:t>
        </w:r>
        <w:r w:rsidR="000727D9" w:rsidRPr="000727D9">
          <w:rPr>
            <w:rFonts w:ascii="Nirmala UI" w:hAnsi="Nirmala UI" w:cs="Nirmala UI" w:hint="cs"/>
            <w:sz w:val="20"/>
            <w:szCs w:val="18"/>
          </w:rPr>
          <w:t>स्वत्व</w:t>
        </w:r>
      </w:ins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del w:id="769" w:author="Renjish Kumar Ratna Kaleelazhicathu (Service Transformation)" w:date="2018-10-16T18:04:00Z">
        <w:r w:rsidR="00FC1AC8" w:rsidRPr="00FC1AC8" w:rsidDel="00CC4CC9">
          <w:rPr>
            <w:rFonts w:ascii="Nirmala UI" w:hAnsi="Nirmala UI" w:cs="Nirmala UI" w:hint="cs"/>
            <w:sz w:val="20"/>
            <w:szCs w:val="18"/>
          </w:rPr>
          <w:delText>पर</w:delText>
        </w:r>
        <w:r w:rsidR="00FC1AC8" w:rsidRPr="00FC1AC8" w:rsidDel="00CC4CC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70" w:author="Renjish Kumar Ratna Kaleelazhicathu (Service Transformation)" w:date="2018-10-16T17:15:00Z">
        <w:r w:rsidR="00FC1AC8" w:rsidRPr="00FC1AC8" w:rsidDel="00235DBD">
          <w:rPr>
            <w:rFonts w:ascii="Nirmala UI" w:hAnsi="Nirmala UI" w:cs="Nirmala UI" w:hint="cs"/>
            <w:sz w:val="20"/>
            <w:szCs w:val="18"/>
          </w:rPr>
          <w:delText>जोर</w:delText>
        </w:r>
      </w:del>
      <w:ins w:id="771" w:author="Renjish Kumar Ratna Kaleelazhicathu (Service Transformation)" w:date="2018-10-16T18:30:00Z">
        <w:r w:rsidR="00AC107C">
          <w:rPr>
            <w:rFonts w:ascii="Nirmala UI" w:hAnsi="Nirmala UI" w:cs="Nirmala UI"/>
            <w:sz w:val="20"/>
            <w:szCs w:val="18"/>
          </w:rPr>
          <w:t xml:space="preserve"> </w:t>
        </w:r>
        <w:r w:rsidR="00AC107C" w:rsidRPr="00AC107C">
          <w:rPr>
            <w:rFonts w:ascii="Nirmala UI" w:hAnsi="Nirmala UI" w:cs="Nirmala UI" w:hint="cs"/>
            <w:sz w:val="20"/>
            <w:szCs w:val="18"/>
          </w:rPr>
          <w:t>को</w:t>
        </w:r>
        <w:r w:rsidR="00AC107C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72" w:author="Renjish Kumar Ratna Kaleelazhicathu (Service Transformation)" w:date="2018-10-16T18:04:00Z">
        <w:r w:rsidR="00CC4CC9" w:rsidRPr="00CC4CC9">
          <w:rPr>
            <w:rFonts w:ascii="Nirmala UI" w:hAnsi="Nirmala UI" w:cs="Nirmala UI" w:hint="cs"/>
            <w:sz w:val="20"/>
            <w:szCs w:val="18"/>
          </w:rPr>
          <w:t>प्रबल</w:t>
        </w:r>
        <w:r w:rsidR="00CC4CC9" w:rsidRPr="00CC4CC9">
          <w:rPr>
            <w:rFonts w:ascii="Nirmala UI" w:hAnsi="Nirmala UI" w:cs="Nirmala UI"/>
            <w:sz w:val="20"/>
            <w:szCs w:val="18"/>
          </w:rPr>
          <w:t xml:space="preserve"> </w:t>
        </w:r>
        <w:r w:rsidR="00CC4CC9" w:rsidRPr="00CC4CC9">
          <w:rPr>
            <w:rFonts w:ascii="Nirmala UI" w:hAnsi="Nirmala UI" w:cs="Nirmala UI" w:hint="cs"/>
            <w:sz w:val="20"/>
            <w:szCs w:val="18"/>
          </w:rPr>
          <w:t>रखना</w:t>
        </w:r>
        <w:r w:rsidR="00CC4CC9">
          <w:rPr>
            <w:rFonts w:ascii="Nirmala UI" w:hAnsi="Nirmala UI" w:cs="Nirmala UI"/>
            <w:sz w:val="20"/>
            <w:szCs w:val="18"/>
          </w:rPr>
          <w:t xml:space="preserve"> </w:t>
        </w:r>
      </w:ins>
      <w:del w:id="773" w:author="Renjish Kumar Ratna Kaleelazhicathu (Service Transformation)" w:date="2018-10-16T18:04:00Z">
        <w:r w:rsidR="00FC1AC8" w:rsidRPr="00FC1AC8" w:rsidDel="00CC4CC9">
          <w:rPr>
            <w:rFonts w:ascii="Nirmala UI" w:hAnsi="Nirmala UI" w:cs="Nirmala UI" w:hint="cs"/>
            <w:sz w:val="20"/>
            <w:szCs w:val="18"/>
          </w:rPr>
          <w:delText>देना</w:delText>
        </w:r>
        <w:r w:rsidR="00FC1AC8" w:rsidRPr="00FC1AC8" w:rsidDel="00CC4CC9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74" w:author="Renjish Kumar Ratna Kaleelazhicathu (Service Transformation)" w:date="2018-10-16T17:30:00Z">
        <w:r w:rsidR="00FC1AC8" w:rsidRPr="00FC1AC8" w:rsidDel="00C42027">
          <w:rPr>
            <w:rFonts w:ascii="Nirmala UI" w:hAnsi="Nirmala UI" w:cs="Nirmala UI" w:hint="cs"/>
            <w:sz w:val="20"/>
            <w:szCs w:val="18"/>
          </w:rPr>
          <w:delText>चाहता</w:delText>
        </w:r>
        <w:r w:rsidR="00FC1AC8" w:rsidRPr="00FC1AC8" w:rsidDel="00C42027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75" w:author="Renjish Kumar Ratna Kaleelazhicathu (Service Transformation)" w:date="2018-10-16T17:30:00Z">
        <w:r w:rsidR="000D2912" w:rsidRPr="000D2912">
          <w:rPr>
            <w:rFonts w:ascii="Nirmala UI" w:hAnsi="Nirmala UI" w:cs="Nirmala UI" w:hint="cs"/>
            <w:sz w:val="20"/>
            <w:szCs w:val="18"/>
          </w:rPr>
          <w:t xml:space="preserve">चाहती </w:t>
        </w:r>
      </w:ins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आवश्यकता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सुनिश्चित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करती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del w:id="776" w:author="Renjish Kumar Ratna Kaleelazhicathu (Service Transformation)" w:date="2018-10-16T17:34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समर्थन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77" w:author="Renjish Kumar Ratna Kaleelazhicathu (Service Transformation)" w:date="2018-10-16T17:34:00Z">
        <w:r w:rsidR="00E6318F" w:rsidRPr="00E6318F">
          <w:rPr>
            <w:rFonts w:ascii="Nirmala UI" w:hAnsi="Nirmala UI" w:cs="Nirmala UI" w:hint="cs"/>
            <w:sz w:val="20"/>
            <w:szCs w:val="18"/>
          </w:rPr>
          <w:t xml:space="preserve">सहायक </w:t>
        </w:r>
      </w:ins>
      <w:del w:id="778" w:author="Renjish Kumar Ratna Kaleelazhicathu (Service Transformation)" w:date="2018-10-16T17:38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प्रक्रियाओं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79" w:author="Renjish Kumar Ratna Kaleelazhicathu (Service Transformation)" w:date="2018-10-16T17:38:00Z">
        <w:r w:rsidR="00E6318F" w:rsidRPr="00E6318F">
          <w:rPr>
            <w:rFonts w:ascii="Nirmala UI" w:hAnsi="Nirmala UI" w:cs="Nirmala UI" w:hint="cs"/>
            <w:sz w:val="20"/>
            <w:szCs w:val="18"/>
          </w:rPr>
          <w:t xml:space="preserve">प्रकियाएं </w:t>
        </w:r>
      </w:ins>
      <w:r w:rsidR="00FC1AC8" w:rsidRPr="00FC1AC8">
        <w:rPr>
          <w:rFonts w:ascii="Nirmala UI" w:hAnsi="Nirmala UI" w:cs="Nirmala UI" w:hint="cs"/>
          <w:sz w:val="20"/>
          <w:szCs w:val="18"/>
        </w:rPr>
        <w:t>और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नियंत्रण</w:t>
      </w:r>
      <w:ins w:id="780" w:author="Renjish Kumar Ratna Kaleelazhicathu (Service Transformation)" w:date="2018-10-16T17:38:00Z">
        <w:r w:rsidR="00E6318F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81" w:author="Renjish Kumar Ratna Kaleelazhicathu (Service Transformation)" w:date="2018-10-16T17:39:00Z">
        <w:r w:rsidR="00E6318F" w:rsidRPr="00E6318F">
          <w:rPr>
            <w:rFonts w:ascii="Nirmala UI" w:hAnsi="Nirmala UI" w:cs="Nirmala UI" w:hint="cs"/>
            <w:sz w:val="20"/>
            <w:szCs w:val="18"/>
          </w:rPr>
          <w:t>में</w:t>
        </w:r>
      </w:ins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del w:id="782" w:author="Renjish Kumar Ratna Kaleelazhicathu (Service Transformation)" w:date="2018-10-16T17:39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को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83" w:author="Renjish Kumar Ratna Kaleelazhicathu (Service Transformation)" w:date="2018-10-16T17:37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नष्ट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84" w:author="Renjish Kumar Ratna Kaleelazhicathu (Service Transformation)" w:date="2018-10-16T17:37:00Z">
        <w:r w:rsidR="00E6318F" w:rsidRPr="00E6318F">
          <w:rPr>
            <w:rFonts w:ascii="Nirmala UI" w:hAnsi="Nirmala UI" w:cs="Nirmala UI" w:hint="cs"/>
            <w:sz w:val="20"/>
            <w:szCs w:val="18"/>
          </w:rPr>
          <w:t xml:space="preserve">क्षय </w:t>
        </w:r>
      </w:ins>
      <w:ins w:id="785" w:author="Renjish Kumar Ratna Kaleelazhicathu (Service Transformation)" w:date="2018-10-16T17:40:00Z">
        <w:r w:rsidR="00E6318F" w:rsidRPr="00E6318F">
          <w:rPr>
            <w:rFonts w:ascii="Nirmala UI" w:hAnsi="Nirmala UI" w:cs="Nirmala UI" w:hint="cs"/>
            <w:sz w:val="20"/>
            <w:szCs w:val="18"/>
          </w:rPr>
          <w:t>न</w:t>
        </w:r>
        <w:r w:rsidR="00E6318F" w:rsidRPr="00E6318F" w:rsidDel="00E6318F">
          <w:rPr>
            <w:rFonts w:ascii="Nirmala UI" w:hAnsi="Nirmala UI" w:cs="Nirmala UI" w:hint="cs"/>
            <w:sz w:val="20"/>
            <w:szCs w:val="18"/>
          </w:rPr>
          <w:t xml:space="preserve"> </w:t>
        </w:r>
        <w:r w:rsidR="00E6318F" w:rsidRPr="00E6318F">
          <w:rPr>
            <w:rFonts w:ascii="Nirmala UI" w:hAnsi="Nirmala UI" w:cs="Nirmala UI" w:hint="cs"/>
            <w:sz w:val="20"/>
            <w:szCs w:val="18"/>
          </w:rPr>
          <w:t>हो</w:t>
        </w:r>
        <w:r w:rsidR="00E6318F" w:rsidRPr="00FC1AC8" w:rsidDel="00E6318F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786" w:author="Renjish Kumar Ratna Kaleelazhicathu (Service Transformation)" w:date="2018-10-16T17:39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नहीं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किया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जाता</w:delText>
        </w:r>
      </w:del>
      <w:ins w:id="787" w:author="Renjish Kumar Ratna Kaleelazhicathu (Service Transformation)" w:date="2018-10-16T17:39:00Z">
        <w:r w:rsidR="00E6318F" w:rsidRPr="00E6318F">
          <w:rPr>
            <w:rFonts w:hint="cs"/>
          </w:rPr>
          <w:t xml:space="preserve"> </w:t>
        </w:r>
      </w:ins>
      <w:del w:id="788" w:author="Renjish Kumar Ratna Kaleelazhicathu (Service Transformation)" w:date="2018-10-16T17:39:00Z"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del w:id="789" w:author="Renjish Kumar Ratna Kaleelazhicathu (Service Transformation)" w:date="2018-10-16T17:40:00Z">
        <w:r w:rsidR="00FC1AC8" w:rsidRPr="00FC1AC8" w:rsidDel="00E6318F">
          <w:rPr>
            <w:rFonts w:ascii="Nirmala UI" w:hAnsi="Nirmala UI" w:cs="Nirmala UI" w:hint="cs"/>
            <w:sz w:val="20"/>
            <w:szCs w:val="18"/>
          </w:rPr>
          <w:delText>है</w:delText>
        </w:r>
        <w:r w:rsidR="00FC1AC8" w:rsidRPr="00FC1AC8" w:rsidDel="00E6318F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del w:id="790" w:author="Renjish Kumar Ratna Kaleelazhicathu (Service Transformation)" w:date="2018-10-16T17:46:00Z">
        <w:r w:rsidR="00FC1AC8" w:rsidRPr="00FC1AC8" w:rsidDel="00677D82">
          <w:rPr>
            <w:rFonts w:ascii="Nirmala UI" w:hAnsi="Nirmala UI" w:cs="Nirmala UI" w:hint="cs"/>
            <w:sz w:val="20"/>
            <w:szCs w:val="18"/>
          </w:rPr>
          <w:delText>अनुरूप</w:delText>
        </w:r>
        <w:r w:rsidR="00FC1AC8" w:rsidRPr="00FC1AC8" w:rsidDel="00677D82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791" w:author="Renjish Kumar Ratna Kaleelazhicathu (Service Transformation)" w:date="2018-10-16T17:46:00Z">
        <w:r w:rsidR="00677D82" w:rsidRPr="00677D82">
          <w:rPr>
            <w:rFonts w:ascii="Nirmala UI" w:hAnsi="Nirmala UI" w:cs="Nirmala UI" w:hint="cs"/>
            <w:sz w:val="20"/>
            <w:szCs w:val="18"/>
          </w:rPr>
          <w:t xml:space="preserve">अनुपालित </w:t>
        </w:r>
      </w:ins>
      <w:r w:rsidR="005660C9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5660C9"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ins w:id="792" w:author="Renjish Kumar Ratna Kaleelazhicathu (Service Transformation)" w:date="2018-10-16T17:41:00Z">
        <w:r w:rsidR="00130DFA" w:rsidRPr="00130DFA">
          <w:rPr>
            <w:rFonts w:ascii="Nirmala UI" w:hAnsi="Nirmala UI" w:cs="Nirmala UI" w:hint="cs"/>
            <w:sz w:val="20"/>
            <w:szCs w:val="18"/>
          </w:rPr>
          <w:t>साथ</w:t>
        </w:r>
        <w:r w:rsidR="00130DFA" w:rsidRPr="00130DFA" w:rsidDel="00130DFA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793" w:author="Renjish Kumar Ratna Kaleelazhicathu (Service Transformation)" w:date="2018-10-16T17:41:00Z">
        <w:r w:rsidR="00FC1AC8" w:rsidRPr="00FC1AC8" w:rsidDel="00130DFA">
          <w:rPr>
            <w:rFonts w:ascii="Nirmala UI" w:hAnsi="Nirmala UI" w:cs="Nirmala UI" w:hint="cs"/>
            <w:sz w:val="20"/>
            <w:szCs w:val="18"/>
          </w:rPr>
          <w:delText>अनुरूप</w:delText>
        </w:r>
        <w:r w:rsidR="00FC1AC8" w:rsidRPr="00FC1AC8" w:rsidDel="00130DFA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ins w:id="794" w:author="Renjish Kumar Ratna Kaleelazhicathu (Service Transformation)" w:date="2018-10-16T18:23:00Z">
        <w:r w:rsidR="000727D9" w:rsidRPr="000727D9">
          <w:rPr>
            <w:rFonts w:ascii="Nirmala UI" w:hAnsi="Nirmala UI" w:cs="Nirmala UI" w:hint="cs"/>
            <w:sz w:val="20"/>
            <w:szCs w:val="18"/>
          </w:rPr>
          <w:t>का</w:t>
        </w:r>
        <w:r w:rsidR="000727D9" w:rsidRPr="000727D9">
          <w:rPr>
            <w:rFonts w:ascii="Nirmala UI" w:hAnsi="Nirmala UI" w:cs="Nirmala UI"/>
            <w:sz w:val="20"/>
            <w:szCs w:val="18"/>
          </w:rPr>
          <w:t xml:space="preserve"> </w:t>
        </w:r>
        <w:r w:rsidR="000727D9" w:rsidRPr="000727D9">
          <w:rPr>
            <w:rFonts w:ascii="Nirmala UI" w:hAnsi="Nirmala UI" w:cs="Nirmala UI" w:hint="cs"/>
            <w:sz w:val="20"/>
            <w:szCs w:val="18"/>
          </w:rPr>
          <w:t xml:space="preserve">स्वत्व </w:t>
        </w:r>
      </w:ins>
      <w:ins w:id="795" w:author="Renjish Kumar Ratna Kaleelazhicathu (Service Transformation)" w:date="2018-10-16T18:10:00Z">
        <w:r w:rsidR="002463DA" w:rsidRPr="00CC4CC9">
          <w:rPr>
            <w:rFonts w:ascii="Nirmala UI" w:hAnsi="Nirmala UI" w:cs="Nirmala UI" w:hint="cs"/>
            <w:sz w:val="20"/>
            <w:szCs w:val="18"/>
          </w:rPr>
          <w:t>प्रबल</w:t>
        </w:r>
        <w:r w:rsidR="002463DA" w:rsidRPr="00CC4CC9">
          <w:rPr>
            <w:rFonts w:ascii="Nirmala UI" w:hAnsi="Nirmala UI" w:cs="Nirmala UI"/>
            <w:sz w:val="20"/>
            <w:szCs w:val="18"/>
          </w:rPr>
          <w:t xml:space="preserve"> </w:t>
        </w:r>
      </w:ins>
      <w:ins w:id="796" w:author="Renjish Kumar Ratna Kaleelazhicathu (Service Transformation)" w:date="2018-10-16T18:24:00Z">
        <w:r w:rsidR="000727D9" w:rsidRPr="000727D9">
          <w:rPr>
            <w:rFonts w:ascii="Nirmala UI" w:hAnsi="Nirmala UI" w:cs="Nirmala UI" w:hint="cs"/>
            <w:sz w:val="20"/>
            <w:szCs w:val="18"/>
          </w:rPr>
          <w:t>रखती</w:t>
        </w:r>
        <w:r w:rsidR="000727D9" w:rsidRPr="000727D9" w:rsidDel="00C959D2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797" w:author="Renjish Kumar Ratna Kaleelazhicathu (Service Transformation)" w:date="2018-10-16T17:49:00Z">
        <w:r w:rsidR="00FC1AC8" w:rsidRPr="00FC1AC8" w:rsidDel="00C959D2">
          <w:rPr>
            <w:rFonts w:ascii="Nirmala UI" w:hAnsi="Nirmala UI" w:cs="Nirmala UI" w:hint="cs"/>
            <w:sz w:val="20"/>
            <w:szCs w:val="18"/>
          </w:rPr>
          <w:delText>जारी</w:delText>
        </w:r>
        <w:r w:rsidR="00FC1AC8" w:rsidRPr="00FC1AC8" w:rsidDel="00C959D2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FC1AC8" w:rsidRPr="00FC1AC8" w:rsidDel="00C959D2">
          <w:rPr>
            <w:rFonts w:ascii="Nirmala UI" w:hAnsi="Nirmala UI" w:cs="Nirmala UI" w:hint="cs"/>
            <w:sz w:val="20"/>
            <w:szCs w:val="18"/>
          </w:rPr>
          <w:delText>रखता</w:delText>
        </w:r>
      </w:del>
      <w:ins w:id="798" w:author="Renjish Kumar Ratna Kaleelazhicathu (Service Transformation)" w:date="2018-10-16T17:49:00Z">
        <w:r w:rsidR="00C959D2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</w:p>
    <w:p w14:paraId="63BD1F84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96F065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53D77A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7E5E48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F3A667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243AAB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8F9EF07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32A6368" w14:textId="6576B0E6" w:rsidR="00B065BB" w:rsidRPr="00CE1286" w:rsidRDefault="00B065BB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lastRenderedPageBreak/>
        <w:t>अनुबंध</w:t>
      </w:r>
      <w:del w:id="799" w:author="Renjish Kumar Ratna Kaleelazhicathu (Service Transformation)" w:date="2018-09-28T13:42:00Z">
        <w:r w:rsidRPr="00CE1286" w:rsidDel="00841E98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delText xml:space="preserve"> </w:delText>
        </w:r>
        <w:r w:rsidRPr="00CE1286" w:rsidDel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delText>आय</w:delText>
        </w:r>
      </w:del>
      <w:ins w:id="800" w:author="Renjish Kumar Ratna Kaleelazhicathu (Service Transformation)" w:date="2018-09-28T13:42:00Z">
        <w:r w:rsidR="00841E98">
          <w:rPr>
            <w:rFonts w:ascii="Nirmala UI" w:eastAsia="Times New Roman" w:hAnsi="Nirmala UI" w:cs="Nirmala UI"/>
            <w:color w:val="0070C0"/>
            <w:sz w:val="28"/>
            <w:szCs w:val="28"/>
            <w:lang w:eastAsia="en-IN" w:bidi="hi-IN"/>
          </w:rPr>
          <w:t xml:space="preserve"> </w:t>
        </w:r>
        <w:r w:rsidR="00841E98" w:rsidRPr="00841E98">
          <w:rPr>
            <w:rFonts w:ascii="Nirmala UI" w:eastAsia="Times New Roman" w:hAnsi="Nirmala UI" w:cs="Nirmala UI" w:hint="cs"/>
            <w:color w:val="0070C0"/>
            <w:sz w:val="28"/>
            <w:szCs w:val="28"/>
            <w:lang w:eastAsia="en-IN" w:bidi="hi-IN"/>
          </w:rPr>
          <w:t>१</w:t>
        </w:r>
      </w:ins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भाषा</w:t>
      </w: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अनुवाद</w:t>
      </w:r>
    </w:p>
    <w:p w14:paraId="0C3432C6" w14:textId="0EBE5DBA" w:rsidR="00B065BB" w:rsidRPr="00652F60" w:rsidRDefault="00FF763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FF763A">
        <w:rPr>
          <w:rFonts w:ascii="Nirmala UI" w:hAnsi="Nirmala UI" w:cs="Nirmala UI" w:hint="cs"/>
          <w:sz w:val="20"/>
          <w:szCs w:val="18"/>
        </w:rPr>
        <w:t xml:space="preserve">विश्वव्यापी स्वीकृति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सुविधा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लिए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हम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विनिर्देशों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कई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भाषाओं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में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करने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प्रयासों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स्वागत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करते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हैं।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चूंकि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del w:id="801" w:author="Renjish Kumar Ratna Kaleelazhicathu (Service Transformation)" w:date="2018-10-16T18:36:00Z">
        <w:r w:rsidR="00B065BB" w:rsidRPr="00B065BB" w:rsidDel="009565D4">
          <w:rPr>
            <w:rFonts w:ascii="Nirmala UI" w:hAnsi="Nirmala UI" w:cs="Nirmala UI" w:hint="cs"/>
            <w:sz w:val="20"/>
            <w:szCs w:val="18"/>
          </w:rPr>
          <w:delText>ओपन</w:delText>
        </w:r>
        <w:r w:rsidR="00B065BB" w:rsidRPr="00B065BB" w:rsidDel="009565D4">
          <w:rPr>
            <w:rFonts w:ascii="Nirmala UI" w:hAnsi="Nirmala UI" w:cs="Nirmala UI"/>
            <w:sz w:val="20"/>
            <w:szCs w:val="18"/>
          </w:rPr>
          <w:delText xml:space="preserve"> </w:delText>
        </w:r>
        <w:r w:rsidR="00B065BB" w:rsidRPr="00B065BB" w:rsidDel="009565D4">
          <w:rPr>
            <w:rFonts w:ascii="Nirmala UI" w:hAnsi="Nirmala UI" w:cs="Nirmala UI" w:hint="cs"/>
            <w:sz w:val="20"/>
            <w:szCs w:val="18"/>
          </w:rPr>
          <w:delText>चेन</w:delText>
        </w:r>
        <w:r w:rsidR="00B065BB" w:rsidRPr="00B065BB" w:rsidDel="009565D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02" w:author="Renjish Kumar Ratna Kaleelazhicathu (Service Transformation)" w:date="2018-10-16T18:36:00Z">
        <w:r w:rsidR="009565D4" w:rsidRPr="002A23DB">
          <w:rPr>
            <w:rFonts w:ascii="Nirmala UI" w:hAnsi="Nirmala UI" w:cs="Nirmala UI" w:hint="cs"/>
            <w:sz w:val="20"/>
            <w:szCs w:val="18"/>
          </w:rPr>
          <w:t>ओपनचेन</w:t>
        </w:r>
        <w:r w:rsidR="009565D4" w:rsidRPr="002A23DB">
          <w:rPr>
            <w:rFonts w:ascii="Nirmala UI" w:hAnsi="Nirmala UI" w:cs="Nirmala UI"/>
            <w:sz w:val="20"/>
            <w:szCs w:val="18"/>
          </w:rPr>
          <w:t xml:space="preserve"> </w:t>
        </w:r>
      </w:ins>
      <w:r w:rsidR="00B065BB" w:rsidRPr="00B065BB">
        <w:rPr>
          <w:rFonts w:ascii="Nirmala UI" w:hAnsi="Nirmala UI" w:cs="Nirmala UI" w:hint="cs"/>
          <w:sz w:val="20"/>
          <w:szCs w:val="18"/>
        </w:rPr>
        <w:t>एक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ओपन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सोर्स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प्रोजेक्ट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के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रूप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में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कार्य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करता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है</w:t>
      </w:r>
      <w:r w:rsidR="00CE09D5">
        <w:rPr>
          <w:rFonts w:ascii="Nirmala UI" w:hAnsi="Nirmala UI" w:cs="Nirmala UI"/>
          <w:sz w:val="20"/>
          <w:szCs w:val="18"/>
        </w:rPr>
        <w:t xml:space="preserve">, </w:t>
      </w:r>
      <w:r w:rsidR="00561E71" w:rsidRPr="00561E71">
        <w:rPr>
          <w:rFonts w:ascii="Nirmala UI" w:hAnsi="Nirmala UI" w:cs="Nirmala UI" w:hint="cs"/>
          <w:sz w:val="20"/>
          <w:szCs w:val="18"/>
        </w:rPr>
        <w:t xml:space="preserve">सभी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>
        <w:rPr>
          <w:rFonts w:ascii="Nirmala UI" w:hAnsi="Nirmala UI" w:cs="Nirmala UI"/>
          <w:sz w:val="20"/>
          <w:szCs w:val="18"/>
        </w:rPr>
        <w:t xml:space="preserve"> </w:t>
      </w:r>
      <w:del w:id="803" w:author="Renjish Kumar Ratna Kaleelazhicathu (Service Transformation)" w:date="2018-10-16T18:37:00Z">
        <w:r w:rsidR="00E56EE8" w:rsidRPr="00E56EE8" w:rsidDel="009565D4">
          <w:rPr>
            <w:rFonts w:ascii="Nirmala UI" w:hAnsi="Nirmala UI" w:cs="Nirmala UI" w:hint="cs"/>
            <w:sz w:val="20"/>
            <w:szCs w:val="18"/>
          </w:rPr>
          <w:delText>उन्</w:delText>
        </w:r>
        <w:r w:rsidR="00E56EE8" w:rsidRPr="00E56EE8" w:rsidDel="009565D4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04" w:author="Renjish Kumar Ratna Kaleelazhicathu (Service Transformation)" w:date="2018-10-16T18:37:00Z">
        <w:r w:rsidR="009565D4" w:rsidRPr="009565D4">
          <w:rPr>
            <w:rFonts w:ascii="Nirmala UI" w:hAnsi="Nirmala UI" w:cs="Nirmala UI" w:hint="cs"/>
            <w:sz w:val="20"/>
            <w:szCs w:val="18"/>
          </w:rPr>
          <w:t xml:space="preserve">उन </w:t>
        </w:r>
      </w:ins>
      <w:r w:rsidR="00E56EE8" w:rsidRPr="00E56EE8">
        <w:rPr>
          <w:rFonts w:ascii="Nirmala UI" w:hAnsi="Nirmala UI" w:cs="Nirmala UI" w:hint="cs"/>
          <w:sz w:val="20"/>
          <w:szCs w:val="18"/>
        </w:rPr>
        <w:t>लोगो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से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चालित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जो</w:t>
      </w:r>
      <w:r w:rsidR="00E56EE8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लिए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अपना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समय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और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विशेषज्ञता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योगदान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इच्छुक</w:t>
      </w:r>
      <w:r w:rsidR="00A263A0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B065BB" w:rsidRPr="00B065BB">
        <w:rPr>
          <w:rFonts w:ascii="Nirmala UI" w:hAnsi="Nirmala UI" w:cs="Nirmala UI"/>
          <w:sz w:val="20"/>
          <w:szCs w:val="18"/>
        </w:rPr>
        <w:t>,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  <w:r w:rsidR="006E41E0" w:rsidRPr="006E41E0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जो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सीसी</w:t>
      </w:r>
      <w:r w:rsidR="00B065BB" w:rsidRPr="00B065BB">
        <w:rPr>
          <w:rFonts w:ascii="Nirmala UI" w:hAnsi="Nirmala UI" w:cs="Nirmala UI"/>
          <w:sz w:val="20"/>
          <w:szCs w:val="18"/>
        </w:rPr>
        <w:t>-</w:t>
      </w:r>
      <w:r w:rsidR="00B065BB" w:rsidRPr="00B065BB">
        <w:rPr>
          <w:rFonts w:ascii="Nirmala UI" w:hAnsi="Nirmala UI" w:cs="Nirmala UI" w:hint="cs"/>
          <w:sz w:val="20"/>
          <w:szCs w:val="18"/>
        </w:rPr>
        <w:t>बाय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D87F9B" w:rsidRPr="00D87F9B">
        <w:rPr>
          <w:rFonts w:ascii="Nirmala UI" w:hAnsi="Nirmala UI" w:cs="Nirmala UI" w:hint="cs"/>
          <w:sz w:val="20"/>
          <w:szCs w:val="18"/>
        </w:rPr>
        <w:t>४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.0 </w:t>
      </w:r>
      <w:r w:rsidR="00B85409">
        <w:rPr>
          <w:rFonts w:ascii="Nirmala UI" w:hAnsi="Nirmala UI" w:cs="Nirmala UI"/>
          <w:sz w:val="20"/>
          <w:szCs w:val="18"/>
        </w:rPr>
        <w:t>(</w:t>
      </w:r>
      <w:r w:rsidR="00B85409">
        <w:t xml:space="preserve">CC-BY 4.0) </w:t>
      </w:r>
      <w:r w:rsidR="00B065BB" w:rsidRPr="00B065BB">
        <w:rPr>
          <w:rFonts w:ascii="Nirmala UI" w:hAnsi="Nirmala UI" w:cs="Nirmala UI" w:hint="cs"/>
          <w:sz w:val="20"/>
          <w:szCs w:val="18"/>
        </w:rPr>
        <w:t>लाइसेंस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परियोजना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ins w:id="805" w:author="Renjish Kumar Ratna Kaleelazhicathu (Service Transformation)" w:date="2018-10-16T18:40:00Z">
        <w:r w:rsidR="00737A9D" w:rsidRPr="00607830">
          <w:rPr>
            <w:rFonts w:ascii="Nirmala UI" w:hAnsi="Nirmala UI" w:cs="Nirmala UI" w:hint="cs"/>
            <w:sz w:val="20"/>
            <w:szCs w:val="18"/>
          </w:rPr>
          <w:t xml:space="preserve">निबंधनों </w:t>
        </w:r>
      </w:ins>
      <w:ins w:id="806" w:author="Renjish Kumar Ratna Kaleelazhicathu (Service Transformation)" w:date="2018-10-16T18:41:00Z">
        <w:r w:rsidR="00A65C95" w:rsidRPr="00B065BB">
          <w:rPr>
            <w:rFonts w:ascii="Nirmala UI" w:hAnsi="Nirmala UI" w:cs="Nirmala UI" w:hint="cs"/>
            <w:sz w:val="20"/>
            <w:szCs w:val="18"/>
          </w:rPr>
          <w:t xml:space="preserve">के </w:t>
        </w:r>
      </w:ins>
      <w:del w:id="807" w:author="Renjish Kumar Ratna Kaleelazhicathu (Service Transformation)" w:date="2018-10-16T18:41:00Z">
        <w:r w:rsidR="00B065BB" w:rsidRPr="00B065BB" w:rsidDel="00A65C95">
          <w:rPr>
            <w:rFonts w:ascii="Nirmala UI" w:hAnsi="Nirmala UI" w:cs="Nirmala UI" w:hint="cs"/>
            <w:sz w:val="20"/>
            <w:szCs w:val="18"/>
          </w:rPr>
          <w:delText>तहत</w:delText>
        </w:r>
        <w:r w:rsidR="00B065BB" w:rsidRPr="00B065BB" w:rsidDel="00A65C9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08" w:author="Renjish Kumar Ratna Kaleelazhicathu (Service Transformation)" w:date="2018-10-16T18:41:00Z">
        <w:r w:rsidR="00A65C95" w:rsidRPr="00A65C95">
          <w:rPr>
            <w:rFonts w:ascii="Nirmala UI" w:hAnsi="Nirmala UI" w:cs="Nirmala UI" w:hint="cs"/>
            <w:sz w:val="20"/>
            <w:szCs w:val="18"/>
          </w:rPr>
          <w:t xml:space="preserve">अनुसार </w:t>
        </w:r>
      </w:ins>
      <w:r w:rsidR="00540E0E" w:rsidRPr="00540E0E">
        <w:rPr>
          <w:rFonts w:ascii="Nirmala UI" w:hAnsi="Nirmala UI" w:cs="Nirmala UI" w:hint="cs"/>
          <w:sz w:val="20"/>
          <w:szCs w:val="18"/>
        </w:rPr>
        <w:t>होगा</w:t>
      </w:r>
      <w:r w:rsidR="00B065BB" w:rsidRPr="00B065BB">
        <w:rPr>
          <w:rFonts w:ascii="Nirmala UI" w:hAnsi="Nirmala UI" w:cs="Nirmala UI" w:hint="cs"/>
          <w:sz w:val="20"/>
          <w:szCs w:val="18"/>
        </w:rPr>
        <w:t>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उपलब्ध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विवरण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del w:id="809" w:author="Renjish Kumar Ratna Kaleelazhicathu (Service Transformation)" w:date="2018-10-16T18:42:00Z">
        <w:r w:rsidR="00B065BB" w:rsidRPr="00B065BB" w:rsidDel="00AA09DD">
          <w:rPr>
            <w:rFonts w:ascii="Nirmala UI" w:hAnsi="Nirmala UI" w:cs="Nirmala UI" w:hint="cs"/>
            <w:sz w:val="20"/>
            <w:szCs w:val="18"/>
          </w:rPr>
          <w:delText>ओपनचैन</w:delText>
        </w:r>
        <w:r w:rsidR="00B065BB" w:rsidRPr="00B065BB" w:rsidDel="00AA09DD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10" w:author="Renjish Kumar Ratna Kaleelazhicathu (Service Transformation)" w:date="2018-10-16T18:42:00Z">
        <w:r w:rsidR="00AA09DD" w:rsidRPr="002A23DB">
          <w:rPr>
            <w:rFonts w:ascii="Nirmala UI" w:hAnsi="Nirmala UI" w:cs="Nirmala UI" w:hint="cs"/>
            <w:sz w:val="20"/>
            <w:szCs w:val="18"/>
          </w:rPr>
          <w:t>ओपनचेन</w:t>
        </w:r>
        <w:r w:rsidR="00AA09DD" w:rsidRPr="00B065BB">
          <w:rPr>
            <w:rFonts w:ascii="Nirmala UI" w:hAnsi="Nirmala UI" w:cs="Nirmala UI" w:hint="cs"/>
            <w:sz w:val="20"/>
            <w:szCs w:val="18"/>
          </w:rPr>
          <w:t xml:space="preserve"> </w:t>
        </w:r>
      </w:ins>
      <w:del w:id="811" w:author="Renjish Kumar Ratna Kaleelazhicathu (Service Transformation)" w:date="2018-10-16T19:38:00Z">
        <w:r w:rsidR="00B065BB" w:rsidRPr="00B065BB" w:rsidDel="00012175">
          <w:rPr>
            <w:rFonts w:ascii="Nirmala UI" w:hAnsi="Nirmala UI" w:cs="Nirmala UI" w:hint="cs"/>
            <w:sz w:val="20"/>
            <w:szCs w:val="18"/>
          </w:rPr>
          <w:delText>परियोजना</w:delText>
        </w:r>
        <w:r w:rsidR="00B065BB" w:rsidRPr="00B065BB" w:rsidDel="00012175">
          <w:rPr>
            <w:rFonts w:ascii="Nirmala UI" w:hAnsi="Nirmala UI" w:cs="Nirmala UI"/>
            <w:sz w:val="20"/>
            <w:szCs w:val="18"/>
          </w:rPr>
          <w:delText xml:space="preserve"> </w:delText>
        </w:r>
      </w:del>
      <w:ins w:id="812" w:author="Renjish Kumar Ratna Kaleelazhicathu (Service Transformation)" w:date="2018-10-16T19:38:00Z">
        <w:r w:rsidR="00012175" w:rsidRPr="00012175">
          <w:rPr>
            <w:rFonts w:ascii="Nirmala UI" w:hAnsi="Nirmala UI" w:cs="Nirmala UI" w:hint="cs"/>
            <w:sz w:val="20"/>
            <w:szCs w:val="18"/>
          </w:rPr>
          <w:t>प्रोजेक्ट</w:t>
        </w:r>
        <w:r w:rsidR="00012175" w:rsidRPr="00012175">
          <w:rPr>
            <w:rStyle w:val="Hyperlink"/>
            <w:rFonts w:ascii="Nirmala UI" w:hAnsi="Nirmala UI" w:cs="Nirmala UI"/>
            <w:color w:val="auto"/>
            <w:sz w:val="20"/>
            <w:szCs w:val="18"/>
            <w:u w:val="none"/>
          </w:rPr>
          <w:t xml:space="preserve"> </w:t>
        </w:r>
      </w:ins>
      <w:hyperlink r:id="rId10" w:history="1">
        <w:r w:rsidR="00B065BB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विनिर्देश</w:t>
        </w:r>
        <w:r w:rsidR="00B065BB" w:rsidRPr="00C01CFB">
          <w:rPr>
            <w:rStyle w:val="Hyperlink"/>
            <w:rFonts w:ascii="Nirmala UI" w:hAnsi="Nirmala UI" w:cs="Nirmala UI"/>
            <w:sz w:val="20"/>
            <w:szCs w:val="18"/>
          </w:rPr>
          <w:t xml:space="preserve"> </w:t>
        </w:r>
        <w:r w:rsidR="009054D0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वेबपेज</w:t>
        </w:r>
      </w:hyperlink>
      <w:r w:rsidR="009054D0" w:rsidRPr="009054D0">
        <w:rPr>
          <w:rFonts w:ascii="Nirmala UI" w:hAnsi="Nirmala UI" w:cs="Nirmala UI" w:hint="cs"/>
          <w:color w:val="00B0F0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पाया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सकता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9054D0" w:rsidRPr="00B065BB">
        <w:rPr>
          <w:rFonts w:ascii="Nirmala UI" w:hAnsi="Nirmala UI" w:cs="Nirmala UI" w:hint="cs"/>
          <w:sz w:val="20"/>
          <w:szCs w:val="18"/>
        </w:rPr>
        <w:t>हैं।</w:t>
      </w:r>
      <w:r w:rsidR="008B040D">
        <w:rPr>
          <w:rFonts w:ascii="Nirmala UI" w:hAnsi="Nirmala UI" w:cs="Nirmala UI"/>
          <w:sz w:val="20"/>
          <w:szCs w:val="18"/>
        </w:rPr>
        <w:t xml:space="preserve"> 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</w:p>
    <w:sectPr w:rsidR="00B065BB" w:rsidRPr="00652F6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1B77" w14:textId="77777777" w:rsidR="002B5514" w:rsidRDefault="002B5514" w:rsidP="003A37D8">
      <w:pPr>
        <w:spacing w:after="0" w:line="240" w:lineRule="auto"/>
      </w:pPr>
      <w:r>
        <w:separator/>
      </w:r>
    </w:p>
  </w:endnote>
  <w:endnote w:type="continuationSeparator" w:id="0">
    <w:p w14:paraId="6D243DAE" w14:textId="77777777" w:rsidR="002B5514" w:rsidRDefault="002B5514" w:rsidP="003A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08ACF" w14:textId="4295CE59" w:rsidR="00CD2C45" w:rsidRDefault="009C247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19FD8F" wp14:editId="02AFF272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c3b4a6f886e08ca78a23a6e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4E4D30" w14:textId="14600B3B" w:rsidR="009C2478" w:rsidRPr="009C2478" w:rsidRDefault="009C2478" w:rsidP="009C24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C24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9FD8F" id="_x0000_t202" coordsize="21600,21600" o:spt="202" path="m,l,21600r21600,l21600,xe">
              <v:stroke joinstyle="miter"/>
              <v:path gradientshapeok="t" o:connecttype="rect"/>
            </v:shapetype>
            <v:shape id="MSIPCM2c3b4a6f886e08ca78a23a6e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" o:allowincell="f" filled="f" stroked="f" strokeweight=".5pt">
              <v:textbox inset=",0,,0">
                <w:txbxContent>
                  <w:p w14:paraId="374E4D30" w14:textId="14600B3B" w:rsidR="009C2478" w:rsidRPr="009C2478" w:rsidRDefault="009C2478" w:rsidP="009C247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C24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27786825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D2C45">
              <w:t xml:space="preserve">Page </w:t>
            </w:r>
            <w:r w:rsidR="00CD2C45">
              <w:rPr>
                <w:b/>
                <w:bCs/>
                <w:sz w:val="24"/>
                <w:szCs w:val="24"/>
              </w:rPr>
              <w:fldChar w:fldCharType="begin"/>
            </w:r>
            <w:r w:rsidR="00CD2C45">
              <w:rPr>
                <w:b/>
                <w:bCs/>
              </w:rPr>
              <w:instrText xml:space="preserve"> PAGE </w:instrText>
            </w:r>
            <w:r w:rsidR="00CD2C45"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2</w:t>
            </w:r>
            <w:r w:rsidR="00CD2C45">
              <w:rPr>
                <w:b/>
                <w:bCs/>
                <w:sz w:val="24"/>
                <w:szCs w:val="24"/>
              </w:rPr>
              <w:fldChar w:fldCharType="end"/>
            </w:r>
            <w:r w:rsidR="00CD2C45">
              <w:t xml:space="preserve"> of </w:t>
            </w:r>
            <w:r w:rsidR="00CD2C45">
              <w:rPr>
                <w:b/>
                <w:bCs/>
                <w:sz w:val="24"/>
                <w:szCs w:val="24"/>
              </w:rPr>
              <w:fldChar w:fldCharType="begin"/>
            </w:r>
            <w:r w:rsidR="00CD2C45">
              <w:rPr>
                <w:b/>
                <w:bCs/>
              </w:rPr>
              <w:instrText xml:space="preserve"> NUMPAGES  </w:instrText>
            </w:r>
            <w:r w:rsidR="00CD2C45"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12</w:t>
            </w:r>
            <w:r w:rsidR="00CD2C4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D9F2BA" w14:textId="77777777" w:rsidR="00CD2C45" w:rsidRDefault="00CD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8CEE" w14:textId="77777777" w:rsidR="002B5514" w:rsidRDefault="002B5514" w:rsidP="003A37D8">
      <w:pPr>
        <w:spacing w:after="0" w:line="240" w:lineRule="auto"/>
      </w:pPr>
      <w:r>
        <w:separator/>
      </w:r>
    </w:p>
  </w:footnote>
  <w:footnote w:type="continuationSeparator" w:id="0">
    <w:p w14:paraId="2595C4AE" w14:textId="77777777" w:rsidR="002B5514" w:rsidRDefault="002B5514" w:rsidP="003A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1154" w14:textId="1A34E10B" w:rsidR="003A37D8" w:rsidRPr="003A37D8" w:rsidRDefault="003A37D8" w:rsidP="003A37D8">
    <w:pPr>
      <w:pStyle w:val="ListParagraph"/>
      <w:ind w:left="6480"/>
      <w:rPr>
        <w:rFonts w:ascii="Nirmala UI" w:hAnsi="Nirmala UI" w:cs="Nirmala UI"/>
        <w:sz w:val="20"/>
        <w:szCs w:val="18"/>
      </w:rPr>
    </w:pPr>
    <w:del w:id="813" w:author="Renjish Kumar Ratna Kaleelazhicathu (Service Transformation)" w:date="2018-09-25T17:26:00Z">
      <w:r w:rsidRPr="003A37D8" w:rsidDel="002A50E6">
        <w:rPr>
          <w:rFonts w:ascii="Nirmala UI" w:hAnsi="Nirmala UI" w:cs="Nirmala UI" w:hint="cs"/>
          <w:sz w:val="20"/>
          <w:szCs w:val="18"/>
        </w:rPr>
        <w:delText>ओपेनचेन</w:delText>
      </w:r>
      <w:r w:rsidRPr="003A37D8" w:rsidDel="002A50E6">
        <w:rPr>
          <w:rFonts w:ascii="Nirmala UI" w:hAnsi="Nirmala UI" w:cs="Nirmala UI"/>
          <w:sz w:val="20"/>
          <w:szCs w:val="18"/>
        </w:rPr>
        <w:delText xml:space="preserve"> </w:delText>
      </w:r>
    </w:del>
    <w:ins w:id="814" w:author="Renjish Kumar Ratna Kaleelazhicathu (Service Transformation)" w:date="2018-09-25T17:26:00Z">
      <w:r w:rsidR="002A50E6" w:rsidRPr="002A50E6">
        <w:rPr>
          <w:rFonts w:ascii="Nirmala UI" w:hAnsi="Nirmala UI" w:cs="Nirmala UI" w:hint="cs"/>
          <w:sz w:val="20"/>
          <w:szCs w:val="18"/>
        </w:rPr>
        <w:t>ओपनचेन</w:t>
      </w:r>
      <w:r w:rsidR="002A50E6" w:rsidRPr="002A50E6">
        <w:rPr>
          <w:rFonts w:ascii="Nirmala UI" w:hAnsi="Nirmala UI" w:cs="Nirmala UI"/>
          <w:sz w:val="20"/>
          <w:szCs w:val="18"/>
        </w:rPr>
        <w:t xml:space="preserve"> </w:t>
      </w:r>
    </w:ins>
    <w:r w:rsidRPr="003A37D8">
      <w:rPr>
        <w:rFonts w:ascii="Nirmala UI" w:hAnsi="Nirmala UI" w:cs="Nirmala UI"/>
        <w:sz w:val="20"/>
        <w:szCs w:val="18"/>
      </w:rPr>
      <w:t xml:space="preserve">विनिर्देश संस्करण </w:t>
    </w:r>
    <w:r w:rsidRPr="003A37D8">
      <w:rPr>
        <w:rFonts w:ascii="Nirmala UI" w:hAnsi="Nirmala UI" w:cs="Nirmala UI" w:hint="cs"/>
        <w:sz w:val="20"/>
        <w:szCs w:val="18"/>
      </w:rPr>
      <w:t>१</w:t>
    </w:r>
    <w:r w:rsidRPr="003A37D8">
      <w:rPr>
        <w:rFonts w:ascii="Nirmala UI" w:hAnsi="Nirmala UI" w:cs="Nirmala UI"/>
        <w:sz w:val="20"/>
        <w:szCs w:val="18"/>
      </w:rPr>
      <w:t>.</w:t>
    </w:r>
    <w:r w:rsidRPr="003A37D8">
      <w:rPr>
        <w:rFonts w:ascii="Nirmala UI" w:hAnsi="Nirmala UI" w:cs="Nirmala UI" w:hint="cs"/>
        <w:sz w:val="20"/>
        <w:szCs w:val="18"/>
      </w:rPr>
      <w:t>२</w:t>
    </w:r>
  </w:p>
  <w:p w14:paraId="6AFF8467" w14:textId="77777777" w:rsidR="003A37D8" w:rsidRDefault="003A3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2F0"/>
    <w:multiLevelType w:val="hybridMultilevel"/>
    <w:tmpl w:val="A3A6944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9A6"/>
    <w:multiLevelType w:val="hybridMultilevel"/>
    <w:tmpl w:val="ECF4CFF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78B8"/>
    <w:multiLevelType w:val="hybridMultilevel"/>
    <w:tmpl w:val="D66A6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378"/>
    <w:multiLevelType w:val="hybridMultilevel"/>
    <w:tmpl w:val="CA907BD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458AF"/>
    <w:multiLevelType w:val="hybridMultilevel"/>
    <w:tmpl w:val="0E60CEFE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3646"/>
    <w:multiLevelType w:val="hybridMultilevel"/>
    <w:tmpl w:val="0E120D84"/>
    <w:lvl w:ilvl="0" w:tplc="534E65A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668D1"/>
    <w:multiLevelType w:val="hybridMultilevel"/>
    <w:tmpl w:val="C12C66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71D1A"/>
    <w:multiLevelType w:val="hybridMultilevel"/>
    <w:tmpl w:val="451A4CA6"/>
    <w:lvl w:ilvl="0" w:tplc="2812843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C25C2"/>
    <w:multiLevelType w:val="hybridMultilevel"/>
    <w:tmpl w:val="73F021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16A4"/>
    <w:multiLevelType w:val="hybridMultilevel"/>
    <w:tmpl w:val="8C3C78C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C0CB6"/>
    <w:multiLevelType w:val="hybridMultilevel"/>
    <w:tmpl w:val="CBF29C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DB5F30"/>
    <w:multiLevelType w:val="hybridMultilevel"/>
    <w:tmpl w:val="F634D4C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B4C77"/>
    <w:multiLevelType w:val="hybridMultilevel"/>
    <w:tmpl w:val="DF00A2AE"/>
    <w:lvl w:ilvl="0" w:tplc="64D00F0E">
      <w:start w:val="1"/>
      <w:numFmt w:val="hindiNumbers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06350"/>
    <w:multiLevelType w:val="hybridMultilevel"/>
    <w:tmpl w:val="8D822D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EA249F"/>
    <w:multiLevelType w:val="hybridMultilevel"/>
    <w:tmpl w:val="55725DC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7D77"/>
    <w:multiLevelType w:val="hybridMultilevel"/>
    <w:tmpl w:val="1F2C22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5559"/>
    <w:multiLevelType w:val="hybridMultilevel"/>
    <w:tmpl w:val="B2F279C2"/>
    <w:lvl w:ilvl="0" w:tplc="4E06BFC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4626A"/>
    <w:multiLevelType w:val="hybridMultilevel"/>
    <w:tmpl w:val="77C8918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660A6"/>
    <w:multiLevelType w:val="hybridMultilevel"/>
    <w:tmpl w:val="38DCA89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96A77"/>
    <w:multiLevelType w:val="hybridMultilevel"/>
    <w:tmpl w:val="70A285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6C6AF5"/>
    <w:multiLevelType w:val="hybridMultilevel"/>
    <w:tmpl w:val="AFF619CA"/>
    <w:lvl w:ilvl="0" w:tplc="787827D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B2D23"/>
    <w:multiLevelType w:val="hybridMultilevel"/>
    <w:tmpl w:val="56FC611C"/>
    <w:lvl w:ilvl="0" w:tplc="C388CD6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52AD5"/>
    <w:multiLevelType w:val="hybridMultilevel"/>
    <w:tmpl w:val="E464703C"/>
    <w:lvl w:ilvl="0" w:tplc="782A7402">
      <w:start w:val="1"/>
      <w:numFmt w:val="hindiNumbers"/>
      <w:lvlText w:val="%1)"/>
      <w:lvlJc w:val="left"/>
      <w:pPr>
        <w:ind w:left="786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05E3607"/>
    <w:multiLevelType w:val="hybridMultilevel"/>
    <w:tmpl w:val="51FC9342"/>
    <w:lvl w:ilvl="0" w:tplc="50F06746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C07273"/>
    <w:multiLevelType w:val="hybridMultilevel"/>
    <w:tmpl w:val="DF0E96AC"/>
    <w:lvl w:ilvl="0" w:tplc="9880D7A2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4C4142"/>
    <w:multiLevelType w:val="hybridMultilevel"/>
    <w:tmpl w:val="0EC4E468"/>
    <w:lvl w:ilvl="0" w:tplc="FCCA7B56">
      <w:start w:val="1"/>
      <w:numFmt w:val="hindiNumbers"/>
      <w:lvlText w:val="%1)"/>
      <w:lvlJc w:val="left"/>
      <w:pPr>
        <w:ind w:left="720" w:hanging="360"/>
      </w:pPr>
      <w:rPr>
        <w:rFonts w:ascii="Nirmala UI" w:eastAsia="Times New Roman" w:hAnsi="Nirmala UI" w:cs="Nirmala U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E6371"/>
    <w:multiLevelType w:val="hybridMultilevel"/>
    <w:tmpl w:val="5DCE0A42"/>
    <w:lvl w:ilvl="0" w:tplc="A14EBF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975D7"/>
    <w:multiLevelType w:val="hybridMultilevel"/>
    <w:tmpl w:val="A4CA5B82"/>
    <w:lvl w:ilvl="0" w:tplc="1CF8B25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73B08"/>
    <w:multiLevelType w:val="hybridMultilevel"/>
    <w:tmpl w:val="B1D8588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5768A"/>
    <w:multiLevelType w:val="hybridMultilevel"/>
    <w:tmpl w:val="D07CB9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66FCD"/>
    <w:multiLevelType w:val="hybridMultilevel"/>
    <w:tmpl w:val="BA0037B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1832"/>
    <w:multiLevelType w:val="hybridMultilevel"/>
    <w:tmpl w:val="9FC85724"/>
    <w:lvl w:ilvl="0" w:tplc="7DC4704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C5356"/>
    <w:multiLevelType w:val="hybridMultilevel"/>
    <w:tmpl w:val="B0C04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459CF"/>
    <w:multiLevelType w:val="hybridMultilevel"/>
    <w:tmpl w:val="FCC49F46"/>
    <w:lvl w:ilvl="0" w:tplc="9684BB7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"/>
  </w:num>
  <w:num w:numId="4">
    <w:abstractNumId w:val="12"/>
  </w:num>
  <w:num w:numId="5">
    <w:abstractNumId w:val="7"/>
  </w:num>
  <w:num w:numId="6">
    <w:abstractNumId w:val="26"/>
  </w:num>
  <w:num w:numId="7">
    <w:abstractNumId w:val="24"/>
  </w:num>
  <w:num w:numId="8">
    <w:abstractNumId w:val="23"/>
  </w:num>
  <w:num w:numId="9">
    <w:abstractNumId w:val="9"/>
  </w:num>
  <w:num w:numId="10">
    <w:abstractNumId w:val="27"/>
  </w:num>
  <w:num w:numId="11">
    <w:abstractNumId w:val="5"/>
  </w:num>
  <w:num w:numId="12">
    <w:abstractNumId w:val="31"/>
  </w:num>
  <w:num w:numId="13">
    <w:abstractNumId w:val="33"/>
  </w:num>
  <w:num w:numId="14">
    <w:abstractNumId w:val="10"/>
  </w:num>
  <w:num w:numId="15">
    <w:abstractNumId w:val="32"/>
  </w:num>
  <w:num w:numId="16">
    <w:abstractNumId w:val="13"/>
  </w:num>
  <w:num w:numId="17">
    <w:abstractNumId w:val="0"/>
  </w:num>
  <w:num w:numId="18">
    <w:abstractNumId w:val="21"/>
  </w:num>
  <w:num w:numId="19">
    <w:abstractNumId w:val="16"/>
  </w:num>
  <w:num w:numId="20">
    <w:abstractNumId w:val="20"/>
  </w:num>
  <w:num w:numId="21">
    <w:abstractNumId w:val="29"/>
  </w:num>
  <w:num w:numId="22">
    <w:abstractNumId w:val="18"/>
  </w:num>
  <w:num w:numId="23">
    <w:abstractNumId w:val="11"/>
  </w:num>
  <w:num w:numId="24">
    <w:abstractNumId w:val="15"/>
  </w:num>
  <w:num w:numId="25">
    <w:abstractNumId w:val="19"/>
  </w:num>
  <w:num w:numId="26">
    <w:abstractNumId w:val="8"/>
  </w:num>
  <w:num w:numId="27">
    <w:abstractNumId w:val="28"/>
  </w:num>
  <w:num w:numId="28">
    <w:abstractNumId w:val="4"/>
  </w:num>
  <w:num w:numId="29">
    <w:abstractNumId w:val="6"/>
  </w:num>
  <w:num w:numId="30">
    <w:abstractNumId w:val="30"/>
  </w:num>
  <w:num w:numId="31">
    <w:abstractNumId w:val="1"/>
  </w:num>
  <w:num w:numId="32">
    <w:abstractNumId w:val="3"/>
  </w:num>
  <w:num w:numId="33">
    <w:abstractNumId w:val="14"/>
  </w:num>
  <w:num w:numId="3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jish Kumar Ratna Kaleelazhicathu (Service Transformation)">
    <w15:presenceInfo w15:providerId="AD" w15:userId="S-1-5-21-57989841-616249376-1801674531-723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trackRevisions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B4E"/>
    <w:rsid w:val="00005CDC"/>
    <w:rsid w:val="00012175"/>
    <w:rsid w:val="00013A58"/>
    <w:rsid w:val="000146F2"/>
    <w:rsid w:val="00017C4D"/>
    <w:rsid w:val="00020A78"/>
    <w:rsid w:val="00023DD2"/>
    <w:rsid w:val="00026D43"/>
    <w:rsid w:val="000379F4"/>
    <w:rsid w:val="00040BE3"/>
    <w:rsid w:val="00040D7D"/>
    <w:rsid w:val="0004147C"/>
    <w:rsid w:val="00043891"/>
    <w:rsid w:val="00045218"/>
    <w:rsid w:val="00050EA4"/>
    <w:rsid w:val="00051005"/>
    <w:rsid w:val="0005552E"/>
    <w:rsid w:val="00066ED1"/>
    <w:rsid w:val="000727D9"/>
    <w:rsid w:val="00074527"/>
    <w:rsid w:val="00076B1C"/>
    <w:rsid w:val="0008114A"/>
    <w:rsid w:val="00081679"/>
    <w:rsid w:val="00081B96"/>
    <w:rsid w:val="00084E2F"/>
    <w:rsid w:val="00085002"/>
    <w:rsid w:val="000864D9"/>
    <w:rsid w:val="00091BCF"/>
    <w:rsid w:val="000938E5"/>
    <w:rsid w:val="00096800"/>
    <w:rsid w:val="000A2301"/>
    <w:rsid w:val="000B0A5F"/>
    <w:rsid w:val="000B4554"/>
    <w:rsid w:val="000B4B4F"/>
    <w:rsid w:val="000C03E0"/>
    <w:rsid w:val="000C1F71"/>
    <w:rsid w:val="000D002E"/>
    <w:rsid w:val="000D0082"/>
    <w:rsid w:val="000D09ED"/>
    <w:rsid w:val="000D1667"/>
    <w:rsid w:val="000D2912"/>
    <w:rsid w:val="000E421E"/>
    <w:rsid w:val="000F423C"/>
    <w:rsid w:val="000F42A5"/>
    <w:rsid w:val="0010104A"/>
    <w:rsid w:val="00103BDA"/>
    <w:rsid w:val="00104AF5"/>
    <w:rsid w:val="0010702F"/>
    <w:rsid w:val="0011497C"/>
    <w:rsid w:val="001156D8"/>
    <w:rsid w:val="00121B55"/>
    <w:rsid w:val="00121E13"/>
    <w:rsid w:val="00124B7B"/>
    <w:rsid w:val="001265D5"/>
    <w:rsid w:val="00130DFA"/>
    <w:rsid w:val="00133D6B"/>
    <w:rsid w:val="00140762"/>
    <w:rsid w:val="0014179A"/>
    <w:rsid w:val="00143C09"/>
    <w:rsid w:val="00154046"/>
    <w:rsid w:val="001546A4"/>
    <w:rsid w:val="00154DA9"/>
    <w:rsid w:val="00156BEB"/>
    <w:rsid w:val="00160C73"/>
    <w:rsid w:val="00166FB9"/>
    <w:rsid w:val="001711FD"/>
    <w:rsid w:val="001750A8"/>
    <w:rsid w:val="0017673C"/>
    <w:rsid w:val="001769E6"/>
    <w:rsid w:val="0018321F"/>
    <w:rsid w:val="001877BE"/>
    <w:rsid w:val="00191FF7"/>
    <w:rsid w:val="001931AC"/>
    <w:rsid w:val="00194405"/>
    <w:rsid w:val="00195684"/>
    <w:rsid w:val="001A1B8A"/>
    <w:rsid w:val="001A5ED1"/>
    <w:rsid w:val="001B2C45"/>
    <w:rsid w:val="001B2F4F"/>
    <w:rsid w:val="001B35DA"/>
    <w:rsid w:val="001B64CA"/>
    <w:rsid w:val="001B6DFB"/>
    <w:rsid w:val="001B74B5"/>
    <w:rsid w:val="001B786F"/>
    <w:rsid w:val="001C5984"/>
    <w:rsid w:val="001C6DAD"/>
    <w:rsid w:val="001D4EAE"/>
    <w:rsid w:val="001D7E8F"/>
    <w:rsid w:val="001E0E4D"/>
    <w:rsid w:val="001E0E8A"/>
    <w:rsid w:val="001E2A32"/>
    <w:rsid w:val="001E2BDA"/>
    <w:rsid w:val="001E35BB"/>
    <w:rsid w:val="001E3602"/>
    <w:rsid w:val="001E5C2A"/>
    <w:rsid w:val="001F0AA6"/>
    <w:rsid w:val="001F1848"/>
    <w:rsid w:val="001F2F2D"/>
    <w:rsid w:val="001F3D53"/>
    <w:rsid w:val="001F4AF5"/>
    <w:rsid w:val="001F790A"/>
    <w:rsid w:val="00204750"/>
    <w:rsid w:val="00207533"/>
    <w:rsid w:val="00210D0A"/>
    <w:rsid w:val="002111A1"/>
    <w:rsid w:val="00211EE8"/>
    <w:rsid w:val="002132F2"/>
    <w:rsid w:val="00214441"/>
    <w:rsid w:val="00216E57"/>
    <w:rsid w:val="00217186"/>
    <w:rsid w:val="0021752B"/>
    <w:rsid w:val="00220F85"/>
    <w:rsid w:val="00224E4B"/>
    <w:rsid w:val="00230471"/>
    <w:rsid w:val="00232D98"/>
    <w:rsid w:val="00234D0C"/>
    <w:rsid w:val="00234EDF"/>
    <w:rsid w:val="00235DBD"/>
    <w:rsid w:val="002408E3"/>
    <w:rsid w:val="00241461"/>
    <w:rsid w:val="002463DA"/>
    <w:rsid w:val="00250196"/>
    <w:rsid w:val="00250802"/>
    <w:rsid w:val="0025727F"/>
    <w:rsid w:val="00257B0A"/>
    <w:rsid w:val="002624B1"/>
    <w:rsid w:val="002709BB"/>
    <w:rsid w:val="00271C9D"/>
    <w:rsid w:val="00272CEA"/>
    <w:rsid w:val="00272F13"/>
    <w:rsid w:val="0027726E"/>
    <w:rsid w:val="0027782D"/>
    <w:rsid w:val="002872D1"/>
    <w:rsid w:val="0028754C"/>
    <w:rsid w:val="002918F2"/>
    <w:rsid w:val="00295614"/>
    <w:rsid w:val="002A23DB"/>
    <w:rsid w:val="002A3B19"/>
    <w:rsid w:val="002A4B1E"/>
    <w:rsid w:val="002A50E6"/>
    <w:rsid w:val="002A6299"/>
    <w:rsid w:val="002A7398"/>
    <w:rsid w:val="002B2B80"/>
    <w:rsid w:val="002B454F"/>
    <w:rsid w:val="002B4C41"/>
    <w:rsid w:val="002B5514"/>
    <w:rsid w:val="002B5576"/>
    <w:rsid w:val="002B5D58"/>
    <w:rsid w:val="002C159B"/>
    <w:rsid w:val="002C25C6"/>
    <w:rsid w:val="002C2718"/>
    <w:rsid w:val="002C49A9"/>
    <w:rsid w:val="002C74AD"/>
    <w:rsid w:val="002D26F6"/>
    <w:rsid w:val="002D5061"/>
    <w:rsid w:val="002D590E"/>
    <w:rsid w:val="002E17D4"/>
    <w:rsid w:val="002E32A0"/>
    <w:rsid w:val="002F3B6F"/>
    <w:rsid w:val="002F4B6F"/>
    <w:rsid w:val="00300BD4"/>
    <w:rsid w:val="00307E4F"/>
    <w:rsid w:val="00312FA4"/>
    <w:rsid w:val="00325372"/>
    <w:rsid w:val="003259CF"/>
    <w:rsid w:val="00336F08"/>
    <w:rsid w:val="00341C34"/>
    <w:rsid w:val="003420AC"/>
    <w:rsid w:val="00343785"/>
    <w:rsid w:val="00350FE2"/>
    <w:rsid w:val="00352973"/>
    <w:rsid w:val="00355E4A"/>
    <w:rsid w:val="00357EAF"/>
    <w:rsid w:val="003623BA"/>
    <w:rsid w:val="003647F3"/>
    <w:rsid w:val="003665B6"/>
    <w:rsid w:val="00371B4F"/>
    <w:rsid w:val="00373001"/>
    <w:rsid w:val="00373BF1"/>
    <w:rsid w:val="003740E4"/>
    <w:rsid w:val="003858DE"/>
    <w:rsid w:val="00387146"/>
    <w:rsid w:val="0039177C"/>
    <w:rsid w:val="00391E92"/>
    <w:rsid w:val="003948E7"/>
    <w:rsid w:val="00394CFC"/>
    <w:rsid w:val="00397499"/>
    <w:rsid w:val="003A1F93"/>
    <w:rsid w:val="003A3044"/>
    <w:rsid w:val="003A37D8"/>
    <w:rsid w:val="003B0360"/>
    <w:rsid w:val="003B17AB"/>
    <w:rsid w:val="003B4D39"/>
    <w:rsid w:val="003C60CC"/>
    <w:rsid w:val="003C678B"/>
    <w:rsid w:val="003D0382"/>
    <w:rsid w:val="003D15CB"/>
    <w:rsid w:val="003D308A"/>
    <w:rsid w:val="003D4D1D"/>
    <w:rsid w:val="003D614A"/>
    <w:rsid w:val="003E189B"/>
    <w:rsid w:val="003E2C72"/>
    <w:rsid w:val="003E3FFE"/>
    <w:rsid w:val="003E73E8"/>
    <w:rsid w:val="003F2343"/>
    <w:rsid w:val="004036EC"/>
    <w:rsid w:val="00407AAD"/>
    <w:rsid w:val="0041111F"/>
    <w:rsid w:val="004140A2"/>
    <w:rsid w:val="00415316"/>
    <w:rsid w:val="004221C3"/>
    <w:rsid w:val="00424764"/>
    <w:rsid w:val="004278A6"/>
    <w:rsid w:val="004331A9"/>
    <w:rsid w:val="00437CDB"/>
    <w:rsid w:val="0044463B"/>
    <w:rsid w:val="0045233C"/>
    <w:rsid w:val="004569BA"/>
    <w:rsid w:val="0045717B"/>
    <w:rsid w:val="00461540"/>
    <w:rsid w:val="00461F9B"/>
    <w:rsid w:val="00465D9F"/>
    <w:rsid w:val="00467268"/>
    <w:rsid w:val="0047679A"/>
    <w:rsid w:val="00477CB1"/>
    <w:rsid w:val="00480768"/>
    <w:rsid w:val="00481B65"/>
    <w:rsid w:val="00481D04"/>
    <w:rsid w:val="00492B04"/>
    <w:rsid w:val="004939C2"/>
    <w:rsid w:val="0049774C"/>
    <w:rsid w:val="004A180E"/>
    <w:rsid w:val="004A26D4"/>
    <w:rsid w:val="004A55A3"/>
    <w:rsid w:val="004B2EEE"/>
    <w:rsid w:val="004B4ED1"/>
    <w:rsid w:val="004D1D3F"/>
    <w:rsid w:val="004D3368"/>
    <w:rsid w:val="004E57FB"/>
    <w:rsid w:val="004E77CF"/>
    <w:rsid w:val="004F15BA"/>
    <w:rsid w:val="00503F60"/>
    <w:rsid w:val="00506D64"/>
    <w:rsid w:val="0051098A"/>
    <w:rsid w:val="0051685B"/>
    <w:rsid w:val="005257CC"/>
    <w:rsid w:val="00532DD4"/>
    <w:rsid w:val="0054027E"/>
    <w:rsid w:val="00540E0E"/>
    <w:rsid w:val="00543537"/>
    <w:rsid w:val="005438DF"/>
    <w:rsid w:val="00547D79"/>
    <w:rsid w:val="00547DFA"/>
    <w:rsid w:val="00555DDA"/>
    <w:rsid w:val="0056099D"/>
    <w:rsid w:val="00561E71"/>
    <w:rsid w:val="00563819"/>
    <w:rsid w:val="00564D46"/>
    <w:rsid w:val="005657EF"/>
    <w:rsid w:val="005660C9"/>
    <w:rsid w:val="00572D1E"/>
    <w:rsid w:val="00573CC3"/>
    <w:rsid w:val="00575CEF"/>
    <w:rsid w:val="00576EB0"/>
    <w:rsid w:val="00586B89"/>
    <w:rsid w:val="00591470"/>
    <w:rsid w:val="00592F2E"/>
    <w:rsid w:val="00595627"/>
    <w:rsid w:val="00597B1E"/>
    <w:rsid w:val="005B1330"/>
    <w:rsid w:val="005B3997"/>
    <w:rsid w:val="005B5D35"/>
    <w:rsid w:val="005B6168"/>
    <w:rsid w:val="005B72CE"/>
    <w:rsid w:val="005C091D"/>
    <w:rsid w:val="005C0B34"/>
    <w:rsid w:val="005C2D5B"/>
    <w:rsid w:val="005C4A2D"/>
    <w:rsid w:val="005C611A"/>
    <w:rsid w:val="005C6BA2"/>
    <w:rsid w:val="005D0B43"/>
    <w:rsid w:val="005D3CFA"/>
    <w:rsid w:val="005D471D"/>
    <w:rsid w:val="005D5DD8"/>
    <w:rsid w:val="005E2604"/>
    <w:rsid w:val="005E3107"/>
    <w:rsid w:val="005E3FA0"/>
    <w:rsid w:val="005F02E2"/>
    <w:rsid w:val="005F5BB9"/>
    <w:rsid w:val="006031FF"/>
    <w:rsid w:val="00607830"/>
    <w:rsid w:val="00616C02"/>
    <w:rsid w:val="0061763F"/>
    <w:rsid w:val="00617FCA"/>
    <w:rsid w:val="00620D60"/>
    <w:rsid w:val="00625787"/>
    <w:rsid w:val="0063032E"/>
    <w:rsid w:val="0063451B"/>
    <w:rsid w:val="0063603A"/>
    <w:rsid w:val="00636E0B"/>
    <w:rsid w:val="00652958"/>
    <w:rsid w:val="00652C33"/>
    <w:rsid w:val="00652F60"/>
    <w:rsid w:val="006564F4"/>
    <w:rsid w:val="006572E0"/>
    <w:rsid w:val="00661252"/>
    <w:rsid w:val="00662F7A"/>
    <w:rsid w:val="0066706E"/>
    <w:rsid w:val="00677D82"/>
    <w:rsid w:val="0068140B"/>
    <w:rsid w:val="00685F5E"/>
    <w:rsid w:val="006939B6"/>
    <w:rsid w:val="00693C4B"/>
    <w:rsid w:val="006A1874"/>
    <w:rsid w:val="006A1C59"/>
    <w:rsid w:val="006A3BFA"/>
    <w:rsid w:val="006A67A5"/>
    <w:rsid w:val="006A794E"/>
    <w:rsid w:val="006B40D3"/>
    <w:rsid w:val="006B5C09"/>
    <w:rsid w:val="006B671A"/>
    <w:rsid w:val="006C1AE4"/>
    <w:rsid w:val="006C1CB4"/>
    <w:rsid w:val="006D2831"/>
    <w:rsid w:val="006D5468"/>
    <w:rsid w:val="006D57F1"/>
    <w:rsid w:val="006D777D"/>
    <w:rsid w:val="006E299E"/>
    <w:rsid w:val="006E41E0"/>
    <w:rsid w:val="006E79C8"/>
    <w:rsid w:val="006F0F5B"/>
    <w:rsid w:val="007016AA"/>
    <w:rsid w:val="00702DEF"/>
    <w:rsid w:val="00715989"/>
    <w:rsid w:val="00716470"/>
    <w:rsid w:val="00716A2C"/>
    <w:rsid w:val="00723237"/>
    <w:rsid w:val="0072380E"/>
    <w:rsid w:val="00724222"/>
    <w:rsid w:val="00724C52"/>
    <w:rsid w:val="00724E8C"/>
    <w:rsid w:val="0072799C"/>
    <w:rsid w:val="00727E31"/>
    <w:rsid w:val="007308D3"/>
    <w:rsid w:val="007335A0"/>
    <w:rsid w:val="007339EE"/>
    <w:rsid w:val="00736C43"/>
    <w:rsid w:val="00737A9D"/>
    <w:rsid w:val="00743FCF"/>
    <w:rsid w:val="007510D7"/>
    <w:rsid w:val="007519EF"/>
    <w:rsid w:val="00751A38"/>
    <w:rsid w:val="00756B8B"/>
    <w:rsid w:val="007679F0"/>
    <w:rsid w:val="00767F2A"/>
    <w:rsid w:val="00771B61"/>
    <w:rsid w:val="00771CB7"/>
    <w:rsid w:val="00786063"/>
    <w:rsid w:val="00786CD6"/>
    <w:rsid w:val="00787B48"/>
    <w:rsid w:val="00791B52"/>
    <w:rsid w:val="00792BF8"/>
    <w:rsid w:val="007A4BA3"/>
    <w:rsid w:val="007A606D"/>
    <w:rsid w:val="007B30A6"/>
    <w:rsid w:val="007B50FF"/>
    <w:rsid w:val="007D33BD"/>
    <w:rsid w:val="007E15A1"/>
    <w:rsid w:val="007F1C86"/>
    <w:rsid w:val="007F3487"/>
    <w:rsid w:val="007F4017"/>
    <w:rsid w:val="0080080B"/>
    <w:rsid w:val="00802F64"/>
    <w:rsid w:val="008118E6"/>
    <w:rsid w:val="00814D99"/>
    <w:rsid w:val="0082020F"/>
    <w:rsid w:val="00825EAB"/>
    <w:rsid w:val="00841E98"/>
    <w:rsid w:val="00852326"/>
    <w:rsid w:val="008529B8"/>
    <w:rsid w:val="00852DE0"/>
    <w:rsid w:val="0086107B"/>
    <w:rsid w:val="00862170"/>
    <w:rsid w:val="0086280C"/>
    <w:rsid w:val="00862B62"/>
    <w:rsid w:val="00864008"/>
    <w:rsid w:val="00873B66"/>
    <w:rsid w:val="00874CDF"/>
    <w:rsid w:val="008846E1"/>
    <w:rsid w:val="00887FDC"/>
    <w:rsid w:val="00892991"/>
    <w:rsid w:val="00893739"/>
    <w:rsid w:val="00897F36"/>
    <w:rsid w:val="008A4033"/>
    <w:rsid w:val="008A6DE6"/>
    <w:rsid w:val="008B040D"/>
    <w:rsid w:val="008B74E3"/>
    <w:rsid w:val="008C1699"/>
    <w:rsid w:val="008C1701"/>
    <w:rsid w:val="008C6503"/>
    <w:rsid w:val="008D5CC2"/>
    <w:rsid w:val="008D60B6"/>
    <w:rsid w:val="008D6A2B"/>
    <w:rsid w:val="008E1C3B"/>
    <w:rsid w:val="008E3320"/>
    <w:rsid w:val="008E52B3"/>
    <w:rsid w:val="008E56C8"/>
    <w:rsid w:val="008F4A51"/>
    <w:rsid w:val="008F73B4"/>
    <w:rsid w:val="00900895"/>
    <w:rsid w:val="00901277"/>
    <w:rsid w:val="00902FD3"/>
    <w:rsid w:val="009054D0"/>
    <w:rsid w:val="00906965"/>
    <w:rsid w:val="00910049"/>
    <w:rsid w:val="00915212"/>
    <w:rsid w:val="0092082E"/>
    <w:rsid w:val="00931ABB"/>
    <w:rsid w:val="00943AA7"/>
    <w:rsid w:val="00944A91"/>
    <w:rsid w:val="00944BFA"/>
    <w:rsid w:val="009514FA"/>
    <w:rsid w:val="00952CCE"/>
    <w:rsid w:val="00955BDB"/>
    <w:rsid w:val="009565D4"/>
    <w:rsid w:val="00957789"/>
    <w:rsid w:val="0096538F"/>
    <w:rsid w:val="009674AC"/>
    <w:rsid w:val="00971FBF"/>
    <w:rsid w:val="009744CC"/>
    <w:rsid w:val="00975B81"/>
    <w:rsid w:val="0097769D"/>
    <w:rsid w:val="00981793"/>
    <w:rsid w:val="00990221"/>
    <w:rsid w:val="009915A2"/>
    <w:rsid w:val="009928C9"/>
    <w:rsid w:val="00992E44"/>
    <w:rsid w:val="0099340C"/>
    <w:rsid w:val="009941BD"/>
    <w:rsid w:val="00994B40"/>
    <w:rsid w:val="00994CC7"/>
    <w:rsid w:val="00995BEC"/>
    <w:rsid w:val="009A0E04"/>
    <w:rsid w:val="009A25E4"/>
    <w:rsid w:val="009A7EA5"/>
    <w:rsid w:val="009C2478"/>
    <w:rsid w:val="009C5741"/>
    <w:rsid w:val="009D17B1"/>
    <w:rsid w:val="009D1C21"/>
    <w:rsid w:val="009D5347"/>
    <w:rsid w:val="009E4704"/>
    <w:rsid w:val="009E5935"/>
    <w:rsid w:val="009F449E"/>
    <w:rsid w:val="00A005AE"/>
    <w:rsid w:val="00A01B81"/>
    <w:rsid w:val="00A037A5"/>
    <w:rsid w:val="00A0456C"/>
    <w:rsid w:val="00A04B4E"/>
    <w:rsid w:val="00A10D19"/>
    <w:rsid w:val="00A16EF3"/>
    <w:rsid w:val="00A20258"/>
    <w:rsid w:val="00A20FA8"/>
    <w:rsid w:val="00A22F3C"/>
    <w:rsid w:val="00A25428"/>
    <w:rsid w:val="00A263A0"/>
    <w:rsid w:val="00A27E61"/>
    <w:rsid w:val="00A30676"/>
    <w:rsid w:val="00A32D9F"/>
    <w:rsid w:val="00A37C2E"/>
    <w:rsid w:val="00A4219E"/>
    <w:rsid w:val="00A5066E"/>
    <w:rsid w:val="00A50986"/>
    <w:rsid w:val="00A55D3A"/>
    <w:rsid w:val="00A60A0C"/>
    <w:rsid w:val="00A65C95"/>
    <w:rsid w:val="00A750AB"/>
    <w:rsid w:val="00A7513B"/>
    <w:rsid w:val="00A76940"/>
    <w:rsid w:val="00A85FB8"/>
    <w:rsid w:val="00AA09DD"/>
    <w:rsid w:val="00AA0C0F"/>
    <w:rsid w:val="00AA1B73"/>
    <w:rsid w:val="00AA55C9"/>
    <w:rsid w:val="00AB0044"/>
    <w:rsid w:val="00AB0E8A"/>
    <w:rsid w:val="00AB55F6"/>
    <w:rsid w:val="00AB7BCD"/>
    <w:rsid w:val="00AC0C16"/>
    <w:rsid w:val="00AC107C"/>
    <w:rsid w:val="00AC1141"/>
    <w:rsid w:val="00AC2FB0"/>
    <w:rsid w:val="00AC6A3C"/>
    <w:rsid w:val="00AE02AE"/>
    <w:rsid w:val="00AE14CC"/>
    <w:rsid w:val="00AE518B"/>
    <w:rsid w:val="00AF0634"/>
    <w:rsid w:val="00AF1A49"/>
    <w:rsid w:val="00AF60C5"/>
    <w:rsid w:val="00B00C3C"/>
    <w:rsid w:val="00B04AB7"/>
    <w:rsid w:val="00B065BB"/>
    <w:rsid w:val="00B10A96"/>
    <w:rsid w:val="00B20ADF"/>
    <w:rsid w:val="00B248EB"/>
    <w:rsid w:val="00B24F1A"/>
    <w:rsid w:val="00B253BE"/>
    <w:rsid w:val="00B2612C"/>
    <w:rsid w:val="00B2686C"/>
    <w:rsid w:val="00B31610"/>
    <w:rsid w:val="00B327D4"/>
    <w:rsid w:val="00B36F08"/>
    <w:rsid w:val="00B42CA0"/>
    <w:rsid w:val="00B51A5C"/>
    <w:rsid w:val="00B6415B"/>
    <w:rsid w:val="00B65421"/>
    <w:rsid w:val="00B65B18"/>
    <w:rsid w:val="00B677E0"/>
    <w:rsid w:val="00B717D1"/>
    <w:rsid w:val="00B72410"/>
    <w:rsid w:val="00B73B04"/>
    <w:rsid w:val="00B73B6F"/>
    <w:rsid w:val="00B743A6"/>
    <w:rsid w:val="00B7445B"/>
    <w:rsid w:val="00B76737"/>
    <w:rsid w:val="00B8190E"/>
    <w:rsid w:val="00B85409"/>
    <w:rsid w:val="00B856E4"/>
    <w:rsid w:val="00B85A0E"/>
    <w:rsid w:val="00B86947"/>
    <w:rsid w:val="00B91133"/>
    <w:rsid w:val="00B92091"/>
    <w:rsid w:val="00B9503A"/>
    <w:rsid w:val="00B960F6"/>
    <w:rsid w:val="00BA0B0A"/>
    <w:rsid w:val="00BA0B3A"/>
    <w:rsid w:val="00BB6A30"/>
    <w:rsid w:val="00BB6AE8"/>
    <w:rsid w:val="00BB7DCB"/>
    <w:rsid w:val="00BC11B8"/>
    <w:rsid w:val="00BC13D2"/>
    <w:rsid w:val="00BC31E6"/>
    <w:rsid w:val="00BC4507"/>
    <w:rsid w:val="00BD21D6"/>
    <w:rsid w:val="00BD5F4B"/>
    <w:rsid w:val="00BE4348"/>
    <w:rsid w:val="00BF3400"/>
    <w:rsid w:val="00BF4A40"/>
    <w:rsid w:val="00BF593B"/>
    <w:rsid w:val="00BF748C"/>
    <w:rsid w:val="00C01CFB"/>
    <w:rsid w:val="00C03741"/>
    <w:rsid w:val="00C057D7"/>
    <w:rsid w:val="00C0591D"/>
    <w:rsid w:val="00C14841"/>
    <w:rsid w:val="00C1495E"/>
    <w:rsid w:val="00C152B2"/>
    <w:rsid w:val="00C16508"/>
    <w:rsid w:val="00C170D4"/>
    <w:rsid w:val="00C3403E"/>
    <w:rsid w:val="00C35541"/>
    <w:rsid w:val="00C36E4A"/>
    <w:rsid w:val="00C42027"/>
    <w:rsid w:val="00C45468"/>
    <w:rsid w:val="00C46BC7"/>
    <w:rsid w:val="00C5025C"/>
    <w:rsid w:val="00C51469"/>
    <w:rsid w:val="00C53C85"/>
    <w:rsid w:val="00C57C57"/>
    <w:rsid w:val="00C626AD"/>
    <w:rsid w:val="00C63B87"/>
    <w:rsid w:val="00C651E7"/>
    <w:rsid w:val="00C65E0C"/>
    <w:rsid w:val="00C67968"/>
    <w:rsid w:val="00C67F59"/>
    <w:rsid w:val="00C71E6A"/>
    <w:rsid w:val="00C81B45"/>
    <w:rsid w:val="00C86160"/>
    <w:rsid w:val="00C959D2"/>
    <w:rsid w:val="00CA0D94"/>
    <w:rsid w:val="00CA7AAE"/>
    <w:rsid w:val="00CB0C96"/>
    <w:rsid w:val="00CB2AA2"/>
    <w:rsid w:val="00CB7F9E"/>
    <w:rsid w:val="00CC4AB7"/>
    <w:rsid w:val="00CC4CC9"/>
    <w:rsid w:val="00CD2C45"/>
    <w:rsid w:val="00CD5950"/>
    <w:rsid w:val="00CE09D5"/>
    <w:rsid w:val="00CE1286"/>
    <w:rsid w:val="00CF1426"/>
    <w:rsid w:val="00CF279B"/>
    <w:rsid w:val="00D01B8F"/>
    <w:rsid w:val="00D02E0B"/>
    <w:rsid w:val="00D03746"/>
    <w:rsid w:val="00D05854"/>
    <w:rsid w:val="00D11939"/>
    <w:rsid w:val="00D159AF"/>
    <w:rsid w:val="00D16F0A"/>
    <w:rsid w:val="00D172C4"/>
    <w:rsid w:val="00D22ECD"/>
    <w:rsid w:val="00D23E54"/>
    <w:rsid w:val="00D255F7"/>
    <w:rsid w:val="00D4360C"/>
    <w:rsid w:val="00D45F54"/>
    <w:rsid w:val="00D51E54"/>
    <w:rsid w:val="00D52676"/>
    <w:rsid w:val="00D53089"/>
    <w:rsid w:val="00D5675E"/>
    <w:rsid w:val="00D61DD2"/>
    <w:rsid w:val="00D61F5E"/>
    <w:rsid w:val="00D64BB0"/>
    <w:rsid w:val="00D66715"/>
    <w:rsid w:val="00D71A58"/>
    <w:rsid w:val="00D741D6"/>
    <w:rsid w:val="00D763A6"/>
    <w:rsid w:val="00D765C6"/>
    <w:rsid w:val="00D85F82"/>
    <w:rsid w:val="00D8613F"/>
    <w:rsid w:val="00D87F9B"/>
    <w:rsid w:val="00D917DB"/>
    <w:rsid w:val="00D93029"/>
    <w:rsid w:val="00D95FC0"/>
    <w:rsid w:val="00DA1DA4"/>
    <w:rsid w:val="00DA2E3E"/>
    <w:rsid w:val="00DA3C93"/>
    <w:rsid w:val="00DA51AB"/>
    <w:rsid w:val="00DA77A7"/>
    <w:rsid w:val="00DB7DF7"/>
    <w:rsid w:val="00DC4B67"/>
    <w:rsid w:val="00DC4D5E"/>
    <w:rsid w:val="00DD496D"/>
    <w:rsid w:val="00DE0432"/>
    <w:rsid w:val="00DE77BB"/>
    <w:rsid w:val="00DF0B9D"/>
    <w:rsid w:val="00DF3682"/>
    <w:rsid w:val="00E06B7B"/>
    <w:rsid w:val="00E11E01"/>
    <w:rsid w:val="00E15B6E"/>
    <w:rsid w:val="00E24726"/>
    <w:rsid w:val="00E24CF3"/>
    <w:rsid w:val="00E3214C"/>
    <w:rsid w:val="00E3377B"/>
    <w:rsid w:val="00E339CD"/>
    <w:rsid w:val="00E3430B"/>
    <w:rsid w:val="00E3437B"/>
    <w:rsid w:val="00E35D86"/>
    <w:rsid w:val="00E40B08"/>
    <w:rsid w:val="00E40BD2"/>
    <w:rsid w:val="00E4621D"/>
    <w:rsid w:val="00E465F6"/>
    <w:rsid w:val="00E53997"/>
    <w:rsid w:val="00E542D7"/>
    <w:rsid w:val="00E56EE8"/>
    <w:rsid w:val="00E60956"/>
    <w:rsid w:val="00E60D81"/>
    <w:rsid w:val="00E6318F"/>
    <w:rsid w:val="00E64ADF"/>
    <w:rsid w:val="00E64C8E"/>
    <w:rsid w:val="00E728CD"/>
    <w:rsid w:val="00E756CF"/>
    <w:rsid w:val="00E81957"/>
    <w:rsid w:val="00E823AF"/>
    <w:rsid w:val="00E904CC"/>
    <w:rsid w:val="00E91382"/>
    <w:rsid w:val="00E91861"/>
    <w:rsid w:val="00E92354"/>
    <w:rsid w:val="00E946D8"/>
    <w:rsid w:val="00EA1714"/>
    <w:rsid w:val="00EA21C2"/>
    <w:rsid w:val="00EA4455"/>
    <w:rsid w:val="00EA5428"/>
    <w:rsid w:val="00EA76CB"/>
    <w:rsid w:val="00EB4F54"/>
    <w:rsid w:val="00ED0396"/>
    <w:rsid w:val="00ED1AC5"/>
    <w:rsid w:val="00ED33FF"/>
    <w:rsid w:val="00ED4C0C"/>
    <w:rsid w:val="00EE043E"/>
    <w:rsid w:val="00EE406A"/>
    <w:rsid w:val="00EE5A1A"/>
    <w:rsid w:val="00EF4D71"/>
    <w:rsid w:val="00F01403"/>
    <w:rsid w:val="00F05234"/>
    <w:rsid w:val="00F064B9"/>
    <w:rsid w:val="00F11F92"/>
    <w:rsid w:val="00F302CE"/>
    <w:rsid w:val="00F37885"/>
    <w:rsid w:val="00F42A83"/>
    <w:rsid w:val="00F46165"/>
    <w:rsid w:val="00F46726"/>
    <w:rsid w:val="00F550B8"/>
    <w:rsid w:val="00F57254"/>
    <w:rsid w:val="00F61DBF"/>
    <w:rsid w:val="00F64B2B"/>
    <w:rsid w:val="00F64B86"/>
    <w:rsid w:val="00F66417"/>
    <w:rsid w:val="00F71A40"/>
    <w:rsid w:val="00F73AA7"/>
    <w:rsid w:val="00F74E61"/>
    <w:rsid w:val="00F8303F"/>
    <w:rsid w:val="00F864F2"/>
    <w:rsid w:val="00F872DD"/>
    <w:rsid w:val="00F9133E"/>
    <w:rsid w:val="00FA443B"/>
    <w:rsid w:val="00FB17FF"/>
    <w:rsid w:val="00FB3326"/>
    <w:rsid w:val="00FC1AC8"/>
    <w:rsid w:val="00FC44D7"/>
    <w:rsid w:val="00FC4793"/>
    <w:rsid w:val="00FD0101"/>
    <w:rsid w:val="00FD4351"/>
    <w:rsid w:val="00FD7D80"/>
    <w:rsid w:val="00FE59B8"/>
    <w:rsid w:val="00FE5D16"/>
    <w:rsid w:val="00FF0140"/>
    <w:rsid w:val="00FF0547"/>
    <w:rsid w:val="00FF13E9"/>
    <w:rsid w:val="00FF1C80"/>
    <w:rsid w:val="00FF38B8"/>
    <w:rsid w:val="00FF6FED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ocId w14:val="67F99560"/>
  <w15:docId w15:val="{B22BDBA3-14EE-496E-BA9E-DD71ADA8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0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F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819"/>
    <w:rPr>
      <w:color w:val="0563C1" w:themeColor="hyperlink"/>
      <w:u w:val="single"/>
    </w:rPr>
  </w:style>
  <w:style w:type="paragraph" w:customStyle="1" w:styleId="Default">
    <w:name w:val="Default"/>
    <w:rsid w:val="00091B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D8"/>
  </w:style>
  <w:style w:type="paragraph" w:styleId="Footer">
    <w:name w:val="footer"/>
    <w:basedOn w:val="Normal"/>
    <w:link w:val="Foot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D8"/>
  </w:style>
  <w:style w:type="paragraph" w:styleId="BalloonText">
    <w:name w:val="Balloon Text"/>
    <w:basedOn w:val="Normal"/>
    <w:link w:val="BalloonTextChar"/>
    <w:uiPriority w:val="99"/>
    <w:semiHidden/>
    <w:unhideWhenUsed/>
    <w:rsid w:val="0097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bdkosh.com/translate/%E0%A4%97%E0%A5%81%E0%A4%9F/%E0%A4%97%E0%A5%81%E0%A4%9F-meaning-in-Hindi-Engli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bdkosh.com/translate/%E0%A4%97%E0%A5%81%E0%A4%9F/%E0%A4%97%E0%A5%81%E0%A4%9F-meaning-in-Hindi-Englis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.linuxfoundation.org/openchain/spec-trans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chainproject.org/specification-faq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3057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Renjish Kumar Ratna Kaleelazhicathu (Service Transformation)</cp:lastModifiedBy>
  <cp:revision>2</cp:revision>
  <dcterms:created xsi:type="dcterms:W3CDTF">2018-10-17T08:48:00Z</dcterms:created>
  <dcterms:modified xsi:type="dcterms:W3CDTF">2018-10-17T08:48:00Z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rratna@wipro.com</vt:lpwstr>
  </property>
  <property fmtid="{D5CDD505-2E9C-101B-9397-08002B2CF9AE}" pid="6" name="MSIP_Label_b9a70571-31c6-4603-80c1-ef2fb871a62a_SetDate">
    <vt:lpwstr>2018-08-23T17:31:32.6800748+05:30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